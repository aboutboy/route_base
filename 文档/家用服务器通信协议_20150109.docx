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9E" w:rsidRPr="004528AE" w:rsidRDefault="00AF344C" w:rsidP="004A099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家用服务器</w:t>
      </w:r>
      <w:r w:rsidR="004A099E" w:rsidRPr="004528AE">
        <w:rPr>
          <w:rFonts w:hint="eastAsia"/>
          <w:b/>
          <w:sz w:val="36"/>
          <w:szCs w:val="36"/>
        </w:rPr>
        <w:t>通讯协议</w:t>
      </w:r>
    </w:p>
    <w:p w:rsidR="004A099E" w:rsidRDefault="004A099E" w:rsidP="005B0585">
      <w:pPr>
        <w:spacing w:line="360" w:lineRule="auto"/>
        <w:jc w:val="center"/>
        <w:rPr>
          <w:sz w:val="24"/>
          <w:szCs w:val="24"/>
        </w:rPr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p w:rsidR="005B0585" w:rsidRDefault="005B0585" w:rsidP="005B0585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3418"/>
        <w:gridCol w:w="1120"/>
        <w:gridCol w:w="1664"/>
      </w:tblGrid>
      <w:tr w:rsidR="005B0585" w:rsidTr="005B0585">
        <w:trPr>
          <w:trHeight w:val="373"/>
          <w:jc w:val="center"/>
        </w:trPr>
        <w:tc>
          <w:tcPr>
            <w:tcW w:w="2511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拟制</w:t>
            </w:r>
            <w:r>
              <w:rPr>
                <w:rFonts w:cs="Arial" w:hint="eastAsia"/>
              </w:rPr>
              <w:t>人</w:t>
            </w:r>
          </w:p>
        </w:tc>
        <w:tc>
          <w:tcPr>
            <w:tcW w:w="3418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 w:hint="eastAsia"/>
              </w:rPr>
              <w:t>伍正勇</w:t>
            </w:r>
          </w:p>
        </w:tc>
        <w:tc>
          <w:tcPr>
            <w:tcW w:w="1120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日期</w:t>
            </w:r>
          </w:p>
        </w:tc>
        <w:tc>
          <w:tcPr>
            <w:tcW w:w="1664" w:type="dxa"/>
          </w:tcPr>
          <w:p w:rsidR="005B0585" w:rsidRDefault="005B0585" w:rsidP="000966B7">
            <w:pPr>
              <w:pStyle w:val="ab"/>
              <w:rPr>
                <w:rFonts w:cs="Arial"/>
              </w:rPr>
            </w:pPr>
            <w:r>
              <w:rPr>
                <w:rFonts w:cs="Arial" w:hint="eastAsia"/>
              </w:rPr>
              <w:t>2014.</w:t>
            </w:r>
            <w:r w:rsidR="000966B7">
              <w:rPr>
                <w:rFonts w:cs="Arial" w:hint="eastAsia"/>
              </w:rPr>
              <w:t>10</w:t>
            </w:r>
            <w:r>
              <w:rPr>
                <w:rFonts w:cs="Arial" w:hint="eastAsia"/>
              </w:rPr>
              <w:t>.</w:t>
            </w:r>
            <w:r w:rsidR="000966B7">
              <w:rPr>
                <w:rFonts w:cs="Arial" w:hint="eastAsia"/>
              </w:rPr>
              <w:t>30</w:t>
            </w:r>
          </w:p>
        </w:tc>
      </w:tr>
      <w:tr w:rsidR="005B0585" w:rsidTr="005B0585">
        <w:trPr>
          <w:trHeight w:val="373"/>
          <w:jc w:val="center"/>
        </w:trPr>
        <w:tc>
          <w:tcPr>
            <w:tcW w:w="2511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评审人</w:t>
            </w:r>
          </w:p>
        </w:tc>
        <w:tc>
          <w:tcPr>
            <w:tcW w:w="3418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  <w:tc>
          <w:tcPr>
            <w:tcW w:w="1120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日期</w:t>
            </w:r>
          </w:p>
        </w:tc>
        <w:tc>
          <w:tcPr>
            <w:tcW w:w="1664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</w:tr>
      <w:tr w:rsidR="005B0585" w:rsidTr="005B0585">
        <w:trPr>
          <w:trHeight w:val="373"/>
          <w:jc w:val="center"/>
        </w:trPr>
        <w:tc>
          <w:tcPr>
            <w:tcW w:w="2511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批准</w:t>
            </w:r>
            <w:r>
              <w:rPr>
                <w:rFonts w:cs="Arial" w:hint="eastAsia"/>
              </w:rPr>
              <w:t>人</w:t>
            </w:r>
          </w:p>
        </w:tc>
        <w:tc>
          <w:tcPr>
            <w:tcW w:w="3418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  <w:tc>
          <w:tcPr>
            <w:tcW w:w="1120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日期</w:t>
            </w:r>
          </w:p>
        </w:tc>
        <w:tc>
          <w:tcPr>
            <w:tcW w:w="1664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</w:tr>
      <w:tr w:rsidR="005B0585" w:rsidTr="005B0585">
        <w:trPr>
          <w:trHeight w:val="373"/>
          <w:jc w:val="center"/>
        </w:trPr>
        <w:tc>
          <w:tcPr>
            <w:tcW w:w="2511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签发</w:t>
            </w:r>
            <w:r>
              <w:rPr>
                <w:rFonts w:cs="Arial" w:hint="eastAsia"/>
              </w:rPr>
              <w:t>人</w:t>
            </w:r>
          </w:p>
        </w:tc>
        <w:tc>
          <w:tcPr>
            <w:tcW w:w="3418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  <w:tc>
          <w:tcPr>
            <w:tcW w:w="1120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  <w:r>
              <w:rPr>
                <w:rFonts w:cs="Arial"/>
              </w:rPr>
              <w:t>日期</w:t>
            </w:r>
          </w:p>
        </w:tc>
        <w:tc>
          <w:tcPr>
            <w:tcW w:w="1664" w:type="dxa"/>
          </w:tcPr>
          <w:p w:rsidR="005B0585" w:rsidRDefault="005B0585" w:rsidP="005B0585">
            <w:pPr>
              <w:pStyle w:val="ab"/>
              <w:rPr>
                <w:rFonts w:cs="Arial"/>
              </w:rPr>
            </w:pPr>
          </w:p>
        </w:tc>
      </w:tr>
    </w:tbl>
    <w:p w:rsidR="005B0585" w:rsidRDefault="005B0585" w:rsidP="005B0585">
      <w:pPr>
        <w:rPr>
          <w:color w:val="000000"/>
        </w:rPr>
      </w:pPr>
    </w:p>
    <w:p w:rsidR="005B0585" w:rsidRDefault="005B0585" w:rsidP="005B0585">
      <w:pPr>
        <w:rPr>
          <w:color w:val="000000"/>
        </w:rPr>
      </w:pPr>
    </w:p>
    <w:p w:rsidR="005B0585" w:rsidRDefault="005B0585" w:rsidP="005B0585">
      <w:pPr>
        <w:rPr>
          <w:color w:val="000000"/>
        </w:rPr>
      </w:pPr>
    </w:p>
    <w:p w:rsidR="005B0585" w:rsidRDefault="005B0585" w:rsidP="005B0585">
      <w:pPr>
        <w:rPr>
          <w:color w:val="000000"/>
        </w:rPr>
      </w:pPr>
    </w:p>
    <w:p w:rsidR="005B0585" w:rsidRDefault="005B0585" w:rsidP="005B0585">
      <w:pPr>
        <w:rPr>
          <w:color w:val="000000"/>
        </w:rPr>
      </w:pPr>
    </w:p>
    <w:p w:rsidR="005B0585" w:rsidRDefault="005B0585" w:rsidP="005B0585">
      <w:pPr>
        <w:jc w:val="center"/>
      </w:pPr>
    </w:p>
    <w:p w:rsidR="005B0585" w:rsidRPr="005C1E06" w:rsidRDefault="005B0585" w:rsidP="005B0585">
      <w:pPr>
        <w:jc w:val="center"/>
        <w:rPr>
          <w:b/>
          <w:sz w:val="32"/>
          <w:szCs w:val="32"/>
        </w:rPr>
      </w:pPr>
      <w:r w:rsidRPr="005C1E06">
        <w:rPr>
          <w:rFonts w:hint="eastAsia"/>
          <w:b/>
          <w:sz w:val="32"/>
          <w:szCs w:val="32"/>
        </w:rPr>
        <w:t>深圳市</w:t>
      </w:r>
      <w:r>
        <w:rPr>
          <w:rFonts w:hint="eastAsia"/>
          <w:b/>
          <w:sz w:val="32"/>
          <w:szCs w:val="32"/>
        </w:rPr>
        <w:t>爱猫新媒体网络</w:t>
      </w:r>
      <w:r w:rsidRPr="005C1E06">
        <w:rPr>
          <w:rFonts w:hint="eastAsia"/>
          <w:b/>
          <w:sz w:val="32"/>
          <w:szCs w:val="32"/>
        </w:rPr>
        <w:t>科技有限公司</w:t>
      </w:r>
    </w:p>
    <w:p w:rsidR="005B0585" w:rsidRPr="00C424C6" w:rsidRDefault="005B0585" w:rsidP="005B0585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rPr>
          <w:sz w:val="24"/>
          <w:szCs w:val="24"/>
        </w:rPr>
      </w:pPr>
      <w:r w:rsidRPr="00C424C6">
        <w:rPr>
          <w:rFonts w:hint="eastAsia"/>
          <w:sz w:val="24"/>
          <w:szCs w:val="24"/>
        </w:rPr>
        <w:t>版权所有</w:t>
      </w:r>
      <w:r w:rsidRPr="00C424C6">
        <w:rPr>
          <w:rFonts w:hint="eastAsia"/>
          <w:sz w:val="24"/>
          <w:szCs w:val="24"/>
        </w:rPr>
        <w:t xml:space="preserve"> </w:t>
      </w:r>
      <w:r w:rsidRPr="00C424C6">
        <w:rPr>
          <w:rFonts w:hint="eastAsia"/>
          <w:sz w:val="24"/>
          <w:szCs w:val="24"/>
        </w:rPr>
        <w:t>侵权必究</w:t>
      </w:r>
    </w:p>
    <w:p w:rsidR="005B0585" w:rsidRDefault="005B0585" w:rsidP="005B0585">
      <w:pPr>
        <w:jc w:val="center"/>
        <w:rPr>
          <w:color w:val="000000"/>
        </w:rPr>
      </w:pPr>
    </w:p>
    <w:p w:rsidR="005B0585" w:rsidRDefault="005B0585" w:rsidP="005B0585">
      <w:pPr>
        <w:jc w:val="center"/>
        <w:rPr>
          <w:color w:val="000000"/>
        </w:rPr>
      </w:pPr>
      <w:r>
        <w:rPr>
          <w:rFonts w:hint="eastAsia"/>
          <w:color w:val="000000"/>
        </w:rPr>
        <w:t>（仅供内部使用）</w:t>
      </w:r>
    </w:p>
    <w:p w:rsidR="005B0585" w:rsidRDefault="005B0585" w:rsidP="005B0585">
      <w:pPr>
        <w:jc w:val="center"/>
        <w:sectPr w:rsidR="005B0585" w:rsidSect="005B0585">
          <w:headerReference w:type="default" r:id="rId8"/>
          <w:footerReference w:type="even" r:id="rId9"/>
          <w:footerReference w:type="default" r:id="rId10"/>
          <w:pgSz w:w="11906" w:h="16838" w:code="9"/>
          <w:pgMar w:top="1418" w:right="1701" w:bottom="1418" w:left="1701" w:header="851" w:footer="851" w:gutter="0"/>
          <w:cols w:space="425"/>
          <w:titlePg/>
          <w:docGrid w:type="linesAndChars" w:linePitch="350" w:charSpace="2824"/>
        </w:sectPr>
      </w:pPr>
    </w:p>
    <w:p w:rsidR="005B0585" w:rsidRDefault="005B0585" w:rsidP="005B0585">
      <w:pPr>
        <w:pStyle w:val="aa"/>
      </w:pPr>
      <w:bookmarkStart w:id="0" w:name="_Toc248746795"/>
      <w:r>
        <w:rPr>
          <w:rFonts w:hint="eastAsia"/>
        </w:rPr>
        <w:lastRenderedPageBreak/>
        <w:t>修订文档历史记录</w:t>
      </w:r>
      <w:bookmarkEnd w:id="0"/>
    </w:p>
    <w:p w:rsidR="005B0585" w:rsidRDefault="005B0585" w:rsidP="005B0585">
      <w:pPr>
        <w:rPr>
          <w:color w:val="000000"/>
        </w:rPr>
      </w:pPr>
    </w:p>
    <w:tbl>
      <w:tblPr>
        <w:tblW w:w="8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4817"/>
        <w:gridCol w:w="1474"/>
      </w:tblGrid>
      <w:tr w:rsidR="005B0585" w:rsidTr="005B0585">
        <w:trPr>
          <w:trHeight w:val="452"/>
        </w:trPr>
        <w:tc>
          <w:tcPr>
            <w:tcW w:w="1384" w:type="dxa"/>
          </w:tcPr>
          <w:p w:rsidR="005B0585" w:rsidRPr="00010456" w:rsidRDefault="005B0585" w:rsidP="005B0585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010456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51" w:type="dxa"/>
          </w:tcPr>
          <w:p w:rsidR="005B0585" w:rsidRPr="00010456" w:rsidRDefault="005B0585" w:rsidP="005B0585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010456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817" w:type="dxa"/>
          </w:tcPr>
          <w:p w:rsidR="005B0585" w:rsidRPr="00010456" w:rsidRDefault="005B0585" w:rsidP="005B0585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01045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74" w:type="dxa"/>
          </w:tcPr>
          <w:p w:rsidR="005B0585" w:rsidRPr="00010456" w:rsidRDefault="005B0585" w:rsidP="005B0585">
            <w:pPr>
              <w:pStyle w:val="Tabletext"/>
              <w:jc w:val="center"/>
              <w:rPr>
                <w:b/>
                <w:sz w:val="21"/>
                <w:szCs w:val="21"/>
              </w:rPr>
            </w:pPr>
            <w:r w:rsidRPr="00010456">
              <w:rPr>
                <w:rFonts w:hint="eastAsia"/>
                <w:b/>
                <w:sz w:val="21"/>
                <w:szCs w:val="21"/>
              </w:rPr>
              <w:t>修订人</w:t>
            </w:r>
          </w:p>
        </w:tc>
      </w:tr>
      <w:tr w:rsidR="005B0585" w:rsidTr="005B0585">
        <w:trPr>
          <w:trHeight w:val="452"/>
        </w:trPr>
        <w:tc>
          <w:tcPr>
            <w:tcW w:w="1384" w:type="dxa"/>
          </w:tcPr>
          <w:p w:rsidR="005B0585" w:rsidRPr="00010456" w:rsidRDefault="005B0585" w:rsidP="000966B7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2014.</w:t>
            </w:r>
            <w:r w:rsidR="000966B7"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0966B7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851" w:type="dxa"/>
          </w:tcPr>
          <w:p w:rsidR="005B0585" w:rsidRPr="00010456" w:rsidRDefault="000966B7" w:rsidP="005B058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4817" w:type="dxa"/>
          </w:tcPr>
          <w:p w:rsidR="005B0585" w:rsidRPr="00010456" w:rsidRDefault="000966B7" w:rsidP="005B058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第一版</w:t>
            </w:r>
          </w:p>
        </w:tc>
        <w:tc>
          <w:tcPr>
            <w:tcW w:w="1474" w:type="dxa"/>
          </w:tcPr>
          <w:p w:rsidR="005B0585" w:rsidRPr="00010456" w:rsidRDefault="005B0585" w:rsidP="005B058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伍正勇</w:t>
            </w:r>
          </w:p>
        </w:tc>
      </w:tr>
      <w:tr w:rsidR="005B0585" w:rsidTr="005B0585">
        <w:trPr>
          <w:trHeight w:val="464"/>
        </w:trPr>
        <w:tc>
          <w:tcPr>
            <w:tcW w:w="1384" w:type="dxa"/>
          </w:tcPr>
          <w:p w:rsidR="005B0585" w:rsidRPr="00E43537" w:rsidRDefault="000966B7" w:rsidP="005B0585">
            <w:pPr>
              <w:pStyle w:val="Tabletext"/>
              <w:rPr>
                <w:sz w:val="21"/>
                <w:szCs w:val="21"/>
              </w:rPr>
            </w:pPr>
            <w:r w:rsidRPr="00E43537">
              <w:rPr>
                <w:rFonts w:hint="eastAsia"/>
                <w:sz w:val="21"/>
                <w:szCs w:val="21"/>
              </w:rPr>
              <w:t>2014.10.31</w:t>
            </w:r>
          </w:p>
        </w:tc>
        <w:tc>
          <w:tcPr>
            <w:tcW w:w="851" w:type="dxa"/>
          </w:tcPr>
          <w:p w:rsidR="005B0585" w:rsidRPr="00E43537" w:rsidRDefault="000966B7" w:rsidP="005B0585">
            <w:pPr>
              <w:pStyle w:val="Tabletext"/>
            </w:pPr>
            <w:r w:rsidRPr="00E43537">
              <w:rPr>
                <w:rFonts w:hint="eastAsia"/>
              </w:rPr>
              <w:t>1.1</w:t>
            </w:r>
          </w:p>
        </w:tc>
        <w:tc>
          <w:tcPr>
            <w:tcW w:w="4817" w:type="dxa"/>
          </w:tcPr>
          <w:p w:rsidR="005B0585" w:rsidRPr="00E43537" w:rsidRDefault="004F5BA5" w:rsidP="005B0585">
            <w:pPr>
              <w:spacing w:line="360" w:lineRule="auto"/>
              <w:rPr>
                <w:rFonts w:ascii="Arial" w:eastAsia="黑体" w:hAnsi="Arial"/>
                <w:noProof/>
                <w:szCs w:val="28"/>
              </w:rPr>
            </w:pPr>
            <w:r w:rsidRPr="00E43537">
              <w:rPr>
                <w:rFonts w:ascii="Arial" w:eastAsia="黑体" w:hAnsi="Arial" w:hint="eastAsia"/>
                <w:noProof/>
                <w:szCs w:val="28"/>
              </w:rPr>
              <w:t>1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修改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json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头格式，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data:{} 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改为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 data:[]</w:t>
            </w:r>
          </w:p>
          <w:p w:rsidR="004F5BA5" w:rsidRPr="00E43537" w:rsidRDefault="004F5BA5" w:rsidP="005B0585">
            <w:pPr>
              <w:spacing w:line="360" w:lineRule="auto"/>
              <w:rPr>
                <w:rFonts w:ascii="Arial" w:eastAsia="黑体" w:hAnsi="Arial"/>
                <w:noProof/>
                <w:szCs w:val="28"/>
              </w:rPr>
            </w:pP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2 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增加属性字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 is_internet</w:t>
            </w:r>
          </w:p>
          <w:p w:rsidR="004F5BA5" w:rsidRPr="00E43537" w:rsidRDefault="004F5BA5" w:rsidP="005B0585">
            <w:pPr>
              <w:spacing w:line="360" w:lineRule="auto"/>
              <w:rPr>
                <w:rFonts w:ascii="Arial" w:eastAsia="黑体" w:hAnsi="Arial"/>
                <w:noProof/>
                <w:szCs w:val="28"/>
              </w:rPr>
            </w:pP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3 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>增加接口</w:t>
            </w:r>
            <w:r w:rsidRPr="00E43537">
              <w:rPr>
                <w:rFonts w:ascii="Arial" w:eastAsia="黑体" w:hAnsi="Arial" w:hint="eastAsia"/>
                <w:noProof/>
                <w:szCs w:val="28"/>
              </w:rPr>
              <w:t xml:space="preserve"> 4.43</w:t>
            </w:r>
          </w:p>
        </w:tc>
        <w:tc>
          <w:tcPr>
            <w:tcW w:w="1474" w:type="dxa"/>
          </w:tcPr>
          <w:p w:rsidR="005B0585" w:rsidRPr="00E43537" w:rsidRDefault="000966B7" w:rsidP="005B0585">
            <w:pPr>
              <w:pStyle w:val="Tabletext"/>
            </w:pPr>
            <w:r w:rsidRPr="00E43537">
              <w:rPr>
                <w:rFonts w:hint="eastAsia"/>
              </w:rPr>
              <w:t>伍正勇</w:t>
            </w:r>
          </w:p>
        </w:tc>
      </w:tr>
      <w:tr w:rsidR="005B0585" w:rsidTr="005B0585">
        <w:trPr>
          <w:trHeight w:val="452"/>
        </w:trPr>
        <w:tc>
          <w:tcPr>
            <w:tcW w:w="1384" w:type="dxa"/>
          </w:tcPr>
          <w:p w:rsidR="005B0585" w:rsidRPr="008E031E" w:rsidRDefault="00763041" w:rsidP="005B0585">
            <w:pPr>
              <w:pStyle w:val="Tabletext"/>
            </w:pPr>
            <w:r w:rsidRPr="008E031E">
              <w:t>2014.11.6</w:t>
            </w:r>
          </w:p>
        </w:tc>
        <w:tc>
          <w:tcPr>
            <w:tcW w:w="851" w:type="dxa"/>
          </w:tcPr>
          <w:p w:rsidR="005B0585" w:rsidRPr="008E031E" w:rsidRDefault="00763041" w:rsidP="005B0585">
            <w:pPr>
              <w:pStyle w:val="Tabletext"/>
            </w:pPr>
            <w:r w:rsidRPr="008E031E">
              <w:t>1.2</w:t>
            </w:r>
          </w:p>
        </w:tc>
        <w:tc>
          <w:tcPr>
            <w:tcW w:w="4817" w:type="dxa"/>
          </w:tcPr>
          <w:p w:rsidR="005B0585" w:rsidRPr="008E031E" w:rsidRDefault="00E43537" w:rsidP="005B0585">
            <w:pPr>
              <w:pStyle w:val="Tabletext"/>
            </w:pPr>
            <w:r w:rsidRPr="008E031E">
              <w:t>1</w:t>
            </w:r>
            <w:r w:rsidRPr="008E031E">
              <w:rPr>
                <w:rFonts w:hint="eastAsia"/>
              </w:rPr>
              <w:t xml:space="preserve"> 属性disk_info 有变动</w:t>
            </w:r>
          </w:p>
          <w:p w:rsidR="00E43537" w:rsidRPr="008E031E" w:rsidRDefault="00E43537" w:rsidP="005B0585">
            <w:pPr>
              <w:pStyle w:val="Tabletext"/>
            </w:pPr>
            <w:r w:rsidRPr="008E031E">
              <w:rPr>
                <w:rFonts w:hint="eastAsia"/>
              </w:rPr>
              <w:t>2 增加接口 4.44</w:t>
            </w:r>
          </w:p>
          <w:p w:rsidR="00E43537" w:rsidRPr="008E031E" w:rsidRDefault="00E43537" w:rsidP="005B0585">
            <w:pPr>
              <w:pStyle w:val="Tabletext"/>
            </w:pPr>
            <w:r w:rsidRPr="008E031E">
              <w:t>3</w:t>
            </w:r>
            <w:r w:rsidRPr="008E031E">
              <w:rPr>
                <w:rFonts w:hint="eastAsia"/>
              </w:rPr>
              <w:t xml:space="preserve"> 增加接口 4.45</w:t>
            </w:r>
          </w:p>
        </w:tc>
        <w:tc>
          <w:tcPr>
            <w:tcW w:w="1474" w:type="dxa"/>
          </w:tcPr>
          <w:p w:rsidR="005B0585" w:rsidRPr="008E031E" w:rsidRDefault="00763041" w:rsidP="005B0585">
            <w:pPr>
              <w:pStyle w:val="Tabletext"/>
            </w:pPr>
            <w:r w:rsidRPr="008E031E">
              <w:t>伍正勇</w:t>
            </w:r>
          </w:p>
        </w:tc>
      </w:tr>
      <w:tr w:rsidR="00C46AFF" w:rsidTr="005B0585">
        <w:trPr>
          <w:trHeight w:val="452"/>
        </w:trPr>
        <w:tc>
          <w:tcPr>
            <w:tcW w:w="1384" w:type="dxa"/>
          </w:tcPr>
          <w:p w:rsidR="00C46AFF" w:rsidRPr="008E031E" w:rsidRDefault="00C46AFF" w:rsidP="00C46AFF">
            <w:pPr>
              <w:pStyle w:val="Tabletext"/>
            </w:pPr>
            <w:r w:rsidRPr="008E031E">
              <w:t>2014.11.12</w:t>
            </w:r>
          </w:p>
        </w:tc>
        <w:tc>
          <w:tcPr>
            <w:tcW w:w="851" w:type="dxa"/>
          </w:tcPr>
          <w:p w:rsidR="00C46AFF" w:rsidRPr="008E031E" w:rsidRDefault="00C46AFF" w:rsidP="00C46AFF">
            <w:pPr>
              <w:pStyle w:val="Tabletext"/>
            </w:pPr>
            <w:r w:rsidRPr="008E031E">
              <w:t>1.3</w:t>
            </w:r>
          </w:p>
        </w:tc>
        <w:tc>
          <w:tcPr>
            <w:tcW w:w="4817" w:type="dxa"/>
          </w:tcPr>
          <w:p w:rsidR="00C46AFF" w:rsidRPr="008E031E" w:rsidRDefault="00C46AFF" w:rsidP="00E95DA9">
            <w:pPr>
              <w:pStyle w:val="Tabletext"/>
            </w:pPr>
            <w:r w:rsidRPr="008E031E">
              <w:t>1</w:t>
            </w:r>
            <w:r w:rsidRPr="008E031E">
              <w:rPr>
                <w:rFonts w:hint="eastAsia"/>
              </w:rPr>
              <w:t xml:space="preserve"> 增加属性router_list</w:t>
            </w:r>
          </w:p>
          <w:p w:rsidR="00C46AFF" w:rsidRPr="008E031E" w:rsidRDefault="00C46AFF" w:rsidP="00E95DA9">
            <w:pPr>
              <w:pStyle w:val="Tabletext"/>
            </w:pPr>
            <w:r w:rsidRPr="008E031E">
              <w:rPr>
                <w:rFonts w:hint="eastAsia"/>
              </w:rPr>
              <w:t xml:space="preserve">2 增加接口 3.7 </w:t>
            </w:r>
            <w:r w:rsidRPr="008E031E">
              <w:t>–</w:t>
            </w:r>
            <w:r w:rsidRPr="008E031E">
              <w:rPr>
                <w:rFonts w:hint="eastAsia"/>
              </w:rPr>
              <w:t xml:space="preserve"> 3.12</w:t>
            </w:r>
          </w:p>
        </w:tc>
        <w:tc>
          <w:tcPr>
            <w:tcW w:w="1474" w:type="dxa"/>
          </w:tcPr>
          <w:p w:rsidR="00C46AFF" w:rsidRPr="008E031E" w:rsidRDefault="00C46AFF" w:rsidP="00E95DA9">
            <w:pPr>
              <w:pStyle w:val="Tabletext"/>
            </w:pPr>
            <w:r w:rsidRPr="008E031E">
              <w:t>伍正勇</w:t>
            </w:r>
          </w:p>
        </w:tc>
      </w:tr>
      <w:tr w:rsidR="0098300C" w:rsidTr="005B0585">
        <w:trPr>
          <w:trHeight w:val="452"/>
        </w:trPr>
        <w:tc>
          <w:tcPr>
            <w:tcW w:w="1384" w:type="dxa"/>
          </w:tcPr>
          <w:p w:rsidR="0098300C" w:rsidRPr="00CB0DCB" w:rsidRDefault="0098300C" w:rsidP="0098300C">
            <w:pPr>
              <w:pStyle w:val="Tabletext"/>
              <w:rPr>
                <w:b/>
              </w:rPr>
            </w:pPr>
            <w:r w:rsidRPr="00CB0DCB">
              <w:rPr>
                <w:b/>
              </w:rPr>
              <w:t>2014.11.27</w:t>
            </w:r>
          </w:p>
        </w:tc>
        <w:tc>
          <w:tcPr>
            <w:tcW w:w="851" w:type="dxa"/>
          </w:tcPr>
          <w:p w:rsidR="0098300C" w:rsidRPr="00CB0DCB" w:rsidRDefault="0098300C" w:rsidP="0098300C">
            <w:pPr>
              <w:pStyle w:val="Tabletext"/>
              <w:rPr>
                <w:b/>
              </w:rPr>
            </w:pPr>
            <w:r w:rsidRPr="00CB0DCB">
              <w:rPr>
                <w:b/>
              </w:rPr>
              <w:t>1.4</w:t>
            </w:r>
          </w:p>
        </w:tc>
        <w:tc>
          <w:tcPr>
            <w:tcW w:w="4817" w:type="dxa"/>
          </w:tcPr>
          <w:p w:rsidR="0098300C" w:rsidRPr="00CB0DCB" w:rsidRDefault="0098300C" w:rsidP="00CB0DCB">
            <w:pPr>
              <w:pStyle w:val="Tabletext"/>
              <w:rPr>
                <w:b/>
              </w:rPr>
            </w:pPr>
            <w:r w:rsidRPr="00CB0DCB">
              <w:rPr>
                <w:b/>
              </w:rPr>
              <w:t>1</w:t>
            </w:r>
            <w:r w:rsidRPr="00CB0DCB">
              <w:rPr>
                <w:rFonts w:hint="eastAsia"/>
                <w:b/>
              </w:rPr>
              <w:t xml:space="preserve"> 增加属性conmode_info</w:t>
            </w:r>
          </w:p>
          <w:p w:rsidR="0098300C" w:rsidRPr="00CB0DCB" w:rsidRDefault="0098300C" w:rsidP="00CB0DCB">
            <w:pPr>
              <w:pStyle w:val="Tabletext"/>
              <w:rPr>
                <w:b/>
              </w:rPr>
            </w:pPr>
            <w:r w:rsidRPr="00CB0DCB">
              <w:rPr>
                <w:rFonts w:hint="eastAsia"/>
                <w:b/>
              </w:rPr>
              <w:t>2 增加属性字 enable, number</w:t>
            </w:r>
          </w:p>
          <w:p w:rsidR="0098300C" w:rsidRPr="00CB0DCB" w:rsidRDefault="0098300C" w:rsidP="0098300C">
            <w:pPr>
              <w:pStyle w:val="Tabletext"/>
              <w:rPr>
                <w:b/>
              </w:rPr>
            </w:pPr>
            <w:r w:rsidRPr="00CB0DCB">
              <w:rPr>
                <w:rFonts w:hint="eastAsia"/>
                <w:b/>
              </w:rPr>
              <w:t>3 增加接口 4.46</w:t>
            </w:r>
          </w:p>
          <w:p w:rsidR="0098300C" w:rsidRPr="00CB0DCB" w:rsidRDefault="0098300C" w:rsidP="0098300C">
            <w:pPr>
              <w:pStyle w:val="Tabletext"/>
              <w:rPr>
                <w:b/>
              </w:rPr>
            </w:pPr>
            <w:r w:rsidRPr="00CB0DCB">
              <w:rPr>
                <w:rFonts w:hint="eastAsia"/>
                <w:b/>
              </w:rPr>
              <w:t>4 修改接口 4.3</w:t>
            </w:r>
          </w:p>
        </w:tc>
        <w:tc>
          <w:tcPr>
            <w:tcW w:w="1474" w:type="dxa"/>
          </w:tcPr>
          <w:p w:rsidR="0098300C" w:rsidRPr="00CB0DCB" w:rsidRDefault="0098300C" w:rsidP="00CB0DCB">
            <w:pPr>
              <w:pStyle w:val="Tabletext"/>
              <w:rPr>
                <w:b/>
              </w:rPr>
            </w:pPr>
            <w:r w:rsidRPr="00CB0DCB">
              <w:rPr>
                <w:b/>
              </w:rPr>
              <w:t>伍正勇</w:t>
            </w:r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Pr="00B57DC1" w:rsidRDefault="00676A63" w:rsidP="005071D8">
            <w:pPr>
              <w:pStyle w:val="Tabletext"/>
            </w:pPr>
            <w:r w:rsidRPr="00274B79">
              <w:rPr>
                <w:b/>
              </w:rPr>
              <w:t>2014.12.0</w:t>
            </w:r>
            <w:r w:rsidR="005071D8" w:rsidRPr="00274B79">
              <w:rPr>
                <w:b/>
              </w:rPr>
              <w:t>2</w:t>
            </w:r>
          </w:p>
        </w:tc>
        <w:tc>
          <w:tcPr>
            <w:tcW w:w="851" w:type="dxa"/>
          </w:tcPr>
          <w:p w:rsidR="00676A63" w:rsidRPr="00B57DC1" w:rsidRDefault="00676A63" w:rsidP="00676A63">
            <w:pPr>
              <w:pStyle w:val="Tabletext"/>
            </w:pPr>
            <w:r w:rsidRPr="00274B79">
              <w:rPr>
                <w:b/>
              </w:rPr>
              <w:t>1.5</w:t>
            </w:r>
          </w:p>
        </w:tc>
        <w:tc>
          <w:tcPr>
            <w:tcW w:w="4817" w:type="dxa"/>
          </w:tcPr>
          <w:p w:rsidR="00676A63" w:rsidRPr="00274B79" w:rsidRDefault="00676A63" w:rsidP="00CB0DCB">
            <w:pPr>
              <w:pStyle w:val="Tabletext"/>
              <w:rPr>
                <w:b/>
              </w:rPr>
            </w:pPr>
            <w:r w:rsidRPr="00274B79">
              <w:rPr>
                <w:b/>
              </w:rPr>
              <w:t>1</w:t>
            </w:r>
            <w:r w:rsidRPr="00274B79">
              <w:rPr>
                <w:rFonts w:hint="eastAsia"/>
                <w:b/>
              </w:rPr>
              <w:t xml:space="preserve"> 修改属性</w:t>
            </w:r>
            <w:r w:rsidR="00CB0DCB" w:rsidRPr="00274B79">
              <w:rPr>
                <w:b/>
              </w:rPr>
              <w:t xml:space="preserve"> wifi_list</w:t>
            </w:r>
            <w:r w:rsidR="005071D8" w:rsidRPr="00274B79">
              <w:rPr>
                <w:b/>
              </w:rPr>
              <w:t xml:space="preserve"> ,wifi_setting</w:t>
            </w:r>
          </w:p>
          <w:p w:rsidR="003564DA" w:rsidRPr="00274B79" w:rsidRDefault="00676A63" w:rsidP="003564DA">
            <w:pPr>
              <w:pStyle w:val="Tabletext"/>
              <w:rPr>
                <w:b/>
              </w:rPr>
            </w:pPr>
            <w:r w:rsidRPr="00274B79">
              <w:rPr>
                <w:b/>
              </w:rPr>
              <w:t xml:space="preserve">2 </w:t>
            </w:r>
            <w:r w:rsidR="00CB0DCB" w:rsidRPr="00274B79">
              <w:rPr>
                <w:rFonts w:hint="eastAsia"/>
                <w:b/>
              </w:rPr>
              <w:t>修改4.17</w:t>
            </w:r>
            <w:r w:rsidR="003564DA" w:rsidRPr="00274B79">
              <w:rPr>
                <w:rFonts w:hint="eastAsia"/>
                <w:b/>
              </w:rPr>
              <w:t>，5.2,</w:t>
            </w:r>
            <w:r w:rsidR="003564DA" w:rsidRPr="00274B79">
              <w:rPr>
                <w:b/>
              </w:rPr>
              <w:t xml:space="preserve"> 5.3</w:t>
            </w:r>
          </w:p>
          <w:p w:rsidR="00676A63" w:rsidRPr="00B57DC1" w:rsidRDefault="00676A63" w:rsidP="003564DA">
            <w:pPr>
              <w:pStyle w:val="Tabletext"/>
              <w:rPr>
                <w:b/>
              </w:rPr>
            </w:pPr>
            <w:r w:rsidRPr="00274B79">
              <w:rPr>
                <w:b/>
              </w:rPr>
              <w:t xml:space="preserve">3 </w:t>
            </w:r>
            <w:r w:rsidR="00CB0DCB" w:rsidRPr="00274B79">
              <w:rPr>
                <w:rFonts w:hint="eastAsia"/>
                <w:b/>
              </w:rPr>
              <w:t>修改属性值只有0和1的</w:t>
            </w:r>
            <w:r w:rsidR="00CB0DCB" w:rsidRPr="00274B79">
              <w:rPr>
                <w:b/>
              </w:rPr>
              <w:t xml:space="preserve"> </w:t>
            </w:r>
            <w:r w:rsidR="00CB0DCB" w:rsidRPr="00274B79">
              <w:rPr>
                <w:rFonts w:hint="eastAsia"/>
                <w:b/>
              </w:rPr>
              <w:t>都对应该为true，false</w:t>
            </w:r>
          </w:p>
        </w:tc>
        <w:tc>
          <w:tcPr>
            <w:tcW w:w="1474" w:type="dxa"/>
          </w:tcPr>
          <w:p w:rsidR="00676A63" w:rsidRPr="00B57DC1" w:rsidRDefault="00676A63" w:rsidP="005B0585">
            <w:pPr>
              <w:pStyle w:val="Tabletext"/>
            </w:pPr>
            <w:r w:rsidRPr="00274B79">
              <w:rPr>
                <w:rFonts w:hint="eastAsia"/>
                <w:b/>
              </w:rPr>
              <w:t>伍正勇</w:t>
            </w:r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b/>
              </w:rPr>
              <w:t>2014.12.04</w:t>
            </w:r>
          </w:p>
        </w:tc>
        <w:tc>
          <w:tcPr>
            <w:tcW w:w="851" w:type="dxa"/>
          </w:tcPr>
          <w:p w:rsidR="00676A63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b/>
              </w:rPr>
              <w:t>1.6</w:t>
            </w:r>
          </w:p>
        </w:tc>
        <w:tc>
          <w:tcPr>
            <w:tcW w:w="4817" w:type="dxa"/>
          </w:tcPr>
          <w:p w:rsidR="00676A63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rFonts w:hint="eastAsia"/>
                <w:b/>
              </w:rPr>
              <w:t>1增加属性字</w:t>
            </w:r>
            <w:r w:rsidRPr="00B57DC1">
              <w:rPr>
                <w:b/>
              </w:rPr>
              <w:t xml:space="preserve"> is_uselocal local_ssid local_password</w:t>
            </w:r>
          </w:p>
          <w:p w:rsidR="0004565B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b/>
              </w:rPr>
              <w:t xml:space="preserve">2 </w:t>
            </w:r>
            <w:r w:rsidRPr="00B57DC1">
              <w:rPr>
                <w:rFonts w:hint="eastAsia"/>
                <w:b/>
              </w:rPr>
              <w:t>修改</w:t>
            </w:r>
            <w:r w:rsidRPr="00B57DC1">
              <w:rPr>
                <w:b/>
              </w:rPr>
              <w:t xml:space="preserve"> 2.4</w:t>
            </w:r>
          </w:p>
          <w:p w:rsidR="0004565B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b/>
              </w:rPr>
              <w:t xml:space="preserve">3 </w:t>
            </w:r>
            <w:r w:rsidRPr="00B57DC1">
              <w:rPr>
                <w:rFonts w:hint="eastAsia"/>
                <w:b/>
              </w:rPr>
              <w:t>修改</w:t>
            </w:r>
            <w:r w:rsidRPr="00B57DC1">
              <w:rPr>
                <w:b/>
              </w:rPr>
              <w:t xml:space="preserve"> 4.17</w:t>
            </w:r>
          </w:p>
          <w:p w:rsidR="0004565B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b/>
              </w:rPr>
              <w:t xml:space="preserve">4 </w:t>
            </w:r>
            <w:r w:rsidRPr="00B57DC1">
              <w:rPr>
                <w:rFonts w:hint="eastAsia"/>
                <w:b/>
              </w:rPr>
              <w:t>按江波龙提的其他信息的修改</w:t>
            </w:r>
          </w:p>
        </w:tc>
        <w:tc>
          <w:tcPr>
            <w:tcW w:w="1474" w:type="dxa"/>
          </w:tcPr>
          <w:p w:rsidR="00676A63" w:rsidRPr="00B57DC1" w:rsidRDefault="0004565B" w:rsidP="005B0585">
            <w:pPr>
              <w:pStyle w:val="Tabletext"/>
              <w:rPr>
                <w:b/>
              </w:rPr>
            </w:pPr>
            <w:r w:rsidRPr="00B57DC1">
              <w:rPr>
                <w:rFonts w:hint="eastAsia"/>
                <w:b/>
              </w:rPr>
              <w:t>伍正勇</w:t>
            </w:r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Pr="00B57DC1" w:rsidRDefault="003D774F" w:rsidP="005B0585">
            <w:pPr>
              <w:pStyle w:val="Tabletext"/>
            </w:pPr>
            <w:r w:rsidRPr="00B57DC1">
              <w:t>2014.12.15</w:t>
            </w:r>
          </w:p>
        </w:tc>
        <w:tc>
          <w:tcPr>
            <w:tcW w:w="851" w:type="dxa"/>
          </w:tcPr>
          <w:p w:rsidR="00676A63" w:rsidRPr="00B57DC1" w:rsidRDefault="003D774F" w:rsidP="005B0585">
            <w:pPr>
              <w:pStyle w:val="Tabletext"/>
            </w:pPr>
            <w:r w:rsidRPr="00B57DC1">
              <w:t>1.8</w:t>
            </w:r>
          </w:p>
        </w:tc>
        <w:tc>
          <w:tcPr>
            <w:tcW w:w="4817" w:type="dxa"/>
          </w:tcPr>
          <w:p w:rsidR="00676A63" w:rsidRPr="00274B79" w:rsidRDefault="003D774F" w:rsidP="005B0585">
            <w:pPr>
              <w:pStyle w:val="Tabletext"/>
              <w:ind w:left="98" w:hangingChars="49" w:hanging="98"/>
            </w:pPr>
            <w:r w:rsidRPr="00274B79">
              <w:t>1</w:t>
            </w:r>
            <w:r w:rsidRPr="00274B79">
              <w:rPr>
                <w:rFonts w:hint="eastAsia"/>
              </w:rPr>
              <w:t xml:space="preserve"> 增加属性字段</w:t>
            </w:r>
          </w:p>
          <w:p w:rsidR="003D774F" w:rsidRPr="00274B79" w:rsidRDefault="003D774F" w:rsidP="005B0585">
            <w:pPr>
              <w:pStyle w:val="Tabletext"/>
              <w:ind w:left="98" w:hangingChars="49" w:hanging="98"/>
            </w:pPr>
            <w:r w:rsidRPr="00274B79">
              <w:t xml:space="preserve">2 </w:t>
            </w:r>
            <w:r w:rsidRPr="00274B79">
              <w:rPr>
                <w:rFonts w:hint="eastAsia"/>
              </w:rPr>
              <w:t>增加功能4.47</w:t>
            </w:r>
            <w:r w:rsidRPr="00274B79">
              <w:t xml:space="preserve"> -4.80</w:t>
            </w:r>
          </w:p>
        </w:tc>
        <w:tc>
          <w:tcPr>
            <w:tcW w:w="1474" w:type="dxa"/>
          </w:tcPr>
          <w:p w:rsidR="00676A63" w:rsidRPr="00B57DC1" w:rsidRDefault="003D774F" w:rsidP="005B0585">
            <w:pPr>
              <w:pStyle w:val="Tabletext"/>
            </w:pPr>
            <w:r w:rsidRPr="00B57DC1">
              <w:t>伍正勇</w:t>
            </w:r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Pr="00274B79" w:rsidRDefault="00B57DC1" w:rsidP="005B0585">
            <w:pPr>
              <w:pStyle w:val="Tabletext"/>
              <w:rPr>
                <w:b/>
              </w:rPr>
            </w:pPr>
            <w:r w:rsidRPr="00274B79">
              <w:rPr>
                <w:b/>
              </w:rPr>
              <w:t>2014.12.17</w:t>
            </w:r>
          </w:p>
        </w:tc>
        <w:tc>
          <w:tcPr>
            <w:tcW w:w="851" w:type="dxa"/>
          </w:tcPr>
          <w:p w:rsidR="00676A63" w:rsidRPr="00274B79" w:rsidRDefault="00B57DC1" w:rsidP="005B0585">
            <w:pPr>
              <w:pStyle w:val="Tabletext"/>
              <w:rPr>
                <w:b/>
              </w:rPr>
            </w:pPr>
            <w:r w:rsidRPr="00274B79">
              <w:rPr>
                <w:b/>
              </w:rPr>
              <w:t>1.9</w:t>
            </w:r>
          </w:p>
        </w:tc>
        <w:tc>
          <w:tcPr>
            <w:tcW w:w="4817" w:type="dxa"/>
          </w:tcPr>
          <w:p w:rsidR="00676A63" w:rsidRPr="00B57DC1" w:rsidRDefault="00B57DC1" w:rsidP="005B0585">
            <w:pPr>
              <w:pStyle w:val="Tabletext"/>
              <w:ind w:left="98" w:hangingChars="49" w:hanging="98"/>
              <w:rPr>
                <w:b/>
              </w:rPr>
            </w:pPr>
            <w:r w:rsidRPr="00B57DC1">
              <w:rPr>
                <w:rFonts w:hint="eastAsia"/>
                <w:b/>
              </w:rPr>
              <w:t>1 增加属性字</w:t>
            </w:r>
            <w:r w:rsidR="005D13E4">
              <w:rPr>
                <w:rFonts w:hint="eastAsia"/>
                <w:b/>
              </w:rPr>
              <w:t>is_internet, update_state</w:t>
            </w:r>
          </w:p>
          <w:p w:rsidR="00B57DC1" w:rsidRPr="00B57DC1" w:rsidRDefault="00B57DC1" w:rsidP="00B57DC1">
            <w:pPr>
              <w:pStyle w:val="Tabletext"/>
              <w:ind w:left="98" w:hangingChars="49" w:hanging="98"/>
              <w:rPr>
                <w:b/>
              </w:rPr>
            </w:pPr>
            <w:r w:rsidRPr="00B57DC1">
              <w:rPr>
                <w:b/>
              </w:rPr>
              <w:t xml:space="preserve">2 </w:t>
            </w:r>
            <w:r w:rsidRPr="00B57DC1">
              <w:rPr>
                <w:rFonts w:hint="eastAsia"/>
                <w:b/>
              </w:rPr>
              <w:t>修改2.7,</w:t>
            </w:r>
            <w:r w:rsidRPr="00B57DC1">
              <w:rPr>
                <w:b/>
              </w:rPr>
              <w:t xml:space="preserve">  4.17, 4.18</w:t>
            </w:r>
            <w:r w:rsidR="005D13E4">
              <w:rPr>
                <w:rFonts w:hint="eastAsia"/>
                <w:b/>
              </w:rPr>
              <w:t>, 4.30</w:t>
            </w:r>
          </w:p>
          <w:p w:rsidR="00B57DC1" w:rsidRPr="00B57DC1" w:rsidRDefault="00B57DC1" w:rsidP="00B57DC1">
            <w:pPr>
              <w:pStyle w:val="Tabletext"/>
              <w:ind w:left="98" w:hangingChars="49" w:hanging="98"/>
              <w:rPr>
                <w:b/>
              </w:rPr>
            </w:pPr>
            <w:r w:rsidRPr="00B57DC1">
              <w:rPr>
                <w:b/>
              </w:rPr>
              <w:t xml:space="preserve">3 </w:t>
            </w:r>
            <w:r w:rsidRPr="00B57DC1">
              <w:rPr>
                <w:rFonts w:hint="eastAsia"/>
                <w:b/>
              </w:rPr>
              <w:t>增加</w:t>
            </w:r>
            <w:r w:rsidRPr="00B57DC1">
              <w:rPr>
                <w:b/>
              </w:rPr>
              <w:t xml:space="preserve"> </w:t>
            </w:r>
            <w:r w:rsidRPr="00B57DC1">
              <w:rPr>
                <w:rFonts w:hint="eastAsia"/>
                <w:b/>
              </w:rPr>
              <w:t>4.80，4.81，4.82，4.83.</w:t>
            </w:r>
            <w:r w:rsidRPr="00B57DC1">
              <w:rPr>
                <w:b/>
              </w:rPr>
              <w:t xml:space="preserve"> </w:t>
            </w:r>
            <w:r w:rsidR="00451E74">
              <w:rPr>
                <w:b/>
              </w:rPr>
              <w:t>4.84</w:t>
            </w:r>
          </w:p>
        </w:tc>
        <w:tc>
          <w:tcPr>
            <w:tcW w:w="1474" w:type="dxa"/>
          </w:tcPr>
          <w:p w:rsidR="00676A63" w:rsidRPr="00274B79" w:rsidRDefault="00B57DC1" w:rsidP="005B0585">
            <w:pPr>
              <w:pStyle w:val="Tabletext"/>
              <w:rPr>
                <w:b/>
              </w:rPr>
            </w:pPr>
            <w:r w:rsidRPr="00274B79">
              <w:rPr>
                <w:rFonts w:hint="eastAsia"/>
                <w:b/>
              </w:rPr>
              <w:t>伍正勇</w:t>
            </w:r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Default="0080048C" w:rsidP="005B0585">
            <w:pPr>
              <w:pStyle w:val="Tabletext"/>
            </w:pPr>
            <w:ins w:id="1" w:author="w" w:date="2014-12-18T15:03:00Z">
              <w:r>
                <w:rPr>
                  <w:rFonts w:hint="eastAsia"/>
                </w:rPr>
                <w:t>2014.12.</w:t>
              </w:r>
            </w:ins>
            <w:ins w:id="2" w:author="w" w:date="2014-12-19T10:05:00Z">
              <w:r w:rsidR="003E137A">
                <w:rPr>
                  <w:rFonts w:hint="eastAsia"/>
                </w:rPr>
                <w:t>18</w:t>
              </w:r>
            </w:ins>
          </w:p>
        </w:tc>
        <w:tc>
          <w:tcPr>
            <w:tcW w:w="851" w:type="dxa"/>
          </w:tcPr>
          <w:p w:rsidR="00676A63" w:rsidRDefault="00986910" w:rsidP="005B0585">
            <w:pPr>
              <w:pStyle w:val="Tabletext"/>
            </w:pPr>
            <w:ins w:id="3" w:author="w" w:date="2014-12-18T16:49:00Z">
              <w:r>
                <w:rPr>
                  <w:rFonts w:hint="eastAsia"/>
                </w:rPr>
                <w:t>2.0</w:t>
              </w:r>
            </w:ins>
          </w:p>
        </w:tc>
        <w:tc>
          <w:tcPr>
            <w:tcW w:w="4817" w:type="dxa"/>
          </w:tcPr>
          <w:p w:rsidR="00676A63" w:rsidRDefault="00986910" w:rsidP="005B0585">
            <w:pPr>
              <w:pStyle w:val="Tabletext"/>
              <w:ind w:left="98" w:hangingChars="49" w:hanging="98"/>
              <w:rPr>
                <w:ins w:id="4" w:author="w" w:date="2014-12-18T16:49:00Z"/>
                <w:b/>
              </w:rPr>
            </w:pPr>
            <w:ins w:id="5" w:author="w" w:date="2014-12-18T16:49:00Z">
              <w:r>
                <w:rPr>
                  <w:b/>
                </w:rPr>
                <w:t>1</w:t>
              </w:r>
              <w:r>
                <w:rPr>
                  <w:rFonts w:hint="eastAsia"/>
                  <w:b/>
                </w:rPr>
                <w:t xml:space="preserve"> 增加属性字 is_same, wifi_pwdlevel</w:t>
              </w:r>
            </w:ins>
          </w:p>
          <w:p w:rsidR="00986910" w:rsidRDefault="00986910" w:rsidP="005B0585">
            <w:pPr>
              <w:pStyle w:val="Tabletext"/>
              <w:ind w:left="98" w:hangingChars="49" w:hanging="98"/>
              <w:rPr>
                <w:ins w:id="6" w:author="w" w:date="2014-12-18T16:50:00Z"/>
                <w:b/>
              </w:rPr>
            </w:pPr>
            <w:ins w:id="7" w:author="w" w:date="2014-12-18T16:49:00Z">
              <w:r>
                <w:rPr>
                  <w:rFonts w:hint="eastAsia"/>
                  <w:b/>
                </w:rPr>
                <w:lastRenderedPageBreak/>
                <w:t xml:space="preserve">2 </w:t>
              </w:r>
            </w:ins>
            <w:ins w:id="8" w:author="w" w:date="2014-12-18T16:50:00Z">
              <w:r>
                <w:rPr>
                  <w:rFonts w:hint="eastAsia"/>
                  <w:b/>
                </w:rPr>
                <w:t>增加错误码定义</w:t>
              </w:r>
            </w:ins>
          </w:p>
          <w:p w:rsidR="00986910" w:rsidRDefault="00986910" w:rsidP="005B0585">
            <w:pPr>
              <w:pStyle w:val="Tabletext"/>
              <w:ind w:left="98" w:hangingChars="49" w:hanging="98"/>
              <w:rPr>
                <w:ins w:id="9" w:author="w" w:date="2014-12-18T16:51:00Z"/>
                <w:b/>
              </w:rPr>
            </w:pPr>
            <w:ins w:id="10" w:author="w" w:date="2014-12-18T16:50:00Z">
              <w:r>
                <w:rPr>
                  <w:rFonts w:hint="eastAsia"/>
                  <w:b/>
                </w:rPr>
                <w:t xml:space="preserve">3 </w:t>
              </w:r>
            </w:ins>
            <w:ins w:id="11" w:author="w" w:date="2014-12-18T16:51:00Z">
              <w:r>
                <w:rPr>
                  <w:rFonts w:hint="eastAsia"/>
                  <w:b/>
                </w:rPr>
                <w:t>修改属性字 wifi_setting2</w:t>
              </w:r>
            </w:ins>
          </w:p>
          <w:p w:rsidR="00986910" w:rsidRDefault="00986910" w:rsidP="005B0585">
            <w:pPr>
              <w:pStyle w:val="Tabletext"/>
              <w:ind w:left="98" w:hangingChars="49" w:hanging="98"/>
              <w:rPr>
                <w:b/>
              </w:rPr>
            </w:pPr>
            <w:ins w:id="12" w:author="w" w:date="2014-12-18T16:51:00Z">
              <w:r>
                <w:rPr>
                  <w:rFonts w:hint="eastAsia"/>
                  <w:b/>
                </w:rPr>
                <w:t>4 修改接口6.4</w:t>
              </w:r>
            </w:ins>
          </w:p>
        </w:tc>
        <w:tc>
          <w:tcPr>
            <w:tcW w:w="1474" w:type="dxa"/>
          </w:tcPr>
          <w:p w:rsidR="00676A63" w:rsidRDefault="00986910" w:rsidP="005B0585">
            <w:pPr>
              <w:pStyle w:val="Tabletext"/>
            </w:pPr>
            <w:ins w:id="13" w:author="w" w:date="2014-12-18T16:51:00Z">
              <w:r>
                <w:lastRenderedPageBreak/>
                <w:t>伍正勇</w:t>
              </w:r>
            </w:ins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Default="00A94D71" w:rsidP="005B0585">
            <w:pPr>
              <w:pStyle w:val="Tabletext"/>
            </w:pPr>
            <w:ins w:id="14" w:author="x64" w:date="2014-12-26T16:04:00Z">
              <w:r>
                <w:rPr>
                  <w:rFonts w:hint="eastAsia"/>
                </w:rPr>
                <w:lastRenderedPageBreak/>
                <w:t>2014.12.26</w:t>
              </w:r>
            </w:ins>
          </w:p>
        </w:tc>
        <w:tc>
          <w:tcPr>
            <w:tcW w:w="851" w:type="dxa"/>
          </w:tcPr>
          <w:p w:rsidR="00676A63" w:rsidRDefault="00676A63" w:rsidP="005B0585">
            <w:pPr>
              <w:pStyle w:val="Tabletext"/>
            </w:pPr>
          </w:p>
        </w:tc>
        <w:tc>
          <w:tcPr>
            <w:tcW w:w="4817" w:type="dxa"/>
          </w:tcPr>
          <w:p w:rsidR="00676A63" w:rsidRDefault="00A94D71" w:rsidP="005B0585">
            <w:pPr>
              <w:pStyle w:val="Tabletext"/>
              <w:ind w:left="98" w:hangingChars="49" w:hanging="98"/>
              <w:rPr>
                <w:rFonts w:ascii="Arial" w:hAnsi="Arial"/>
                <w:b/>
              </w:rPr>
            </w:pPr>
            <w:ins w:id="15" w:author="x64" w:date="2014-12-26T16:05:00Z">
              <w:r>
                <w:rPr>
                  <w:rFonts w:ascii="Arial" w:hAnsi="Arial" w:hint="eastAsia"/>
                  <w:b/>
                </w:rPr>
                <w:t>增加</w:t>
              </w:r>
              <w:r>
                <w:rPr>
                  <w:rFonts w:ascii="Arial" w:hAnsi="Arial"/>
                  <w:b/>
                </w:rPr>
                <w:t>宽带加速嵌入式通信</w:t>
              </w:r>
            </w:ins>
            <w:ins w:id="16" w:author="x64" w:date="2014-12-26T16:06:00Z">
              <w:r w:rsidR="00F33C9F">
                <w:rPr>
                  <w:rFonts w:ascii="Arial" w:hAnsi="Arial" w:hint="eastAsia"/>
                  <w:b/>
                </w:rPr>
                <w:t>接口</w:t>
              </w:r>
            </w:ins>
          </w:p>
        </w:tc>
        <w:tc>
          <w:tcPr>
            <w:tcW w:w="1474" w:type="dxa"/>
          </w:tcPr>
          <w:p w:rsidR="00676A63" w:rsidRDefault="008D0952" w:rsidP="005B0585">
            <w:pPr>
              <w:pStyle w:val="Tabletext"/>
            </w:pPr>
            <w:ins w:id="17" w:author="x64" w:date="2014-12-26T16:06:00Z">
              <w:r>
                <w:rPr>
                  <w:rFonts w:hint="eastAsia"/>
                </w:rPr>
                <w:t>张云</w:t>
              </w:r>
            </w:ins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Default="00DD5581" w:rsidP="005B0585">
            <w:pPr>
              <w:pStyle w:val="Tabletext"/>
            </w:pPr>
            <w:ins w:id="18" w:author="x64" w:date="2014-12-30T16:47:00Z">
              <w:r>
                <w:rPr>
                  <w:rFonts w:hint="eastAsia"/>
                </w:rPr>
                <w:t>2014.12.30</w:t>
              </w:r>
            </w:ins>
          </w:p>
        </w:tc>
        <w:tc>
          <w:tcPr>
            <w:tcW w:w="851" w:type="dxa"/>
          </w:tcPr>
          <w:p w:rsidR="00676A63" w:rsidRDefault="00676A63" w:rsidP="005B0585">
            <w:pPr>
              <w:pStyle w:val="Tabletext"/>
            </w:pPr>
          </w:p>
        </w:tc>
        <w:tc>
          <w:tcPr>
            <w:tcW w:w="4817" w:type="dxa"/>
          </w:tcPr>
          <w:p w:rsidR="00676A63" w:rsidRDefault="008C1483" w:rsidP="005B0585">
            <w:pPr>
              <w:pStyle w:val="Tabletext"/>
              <w:ind w:left="98" w:hangingChars="49" w:hanging="98"/>
              <w:rPr>
                <w:rFonts w:ascii="Arial" w:hAnsi="Arial"/>
                <w:b/>
              </w:rPr>
            </w:pPr>
            <w:ins w:id="19" w:author="x64" w:date="2014-12-30T16:47:00Z">
              <w:r>
                <w:rPr>
                  <w:rFonts w:ascii="Arial" w:hAnsi="Arial" w:hint="eastAsia"/>
                  <w:b/>
                </w:rPr>
                <w:t>修改</w:t>
              </w:r>
            </w:ins>
            <w:ins w:id="20" w:author="x64" w:date="2014-12-30T16:48:00Z">
              <w:r>
                <w:rPr>
                  <w:rFonts w:ascii="Arial" w:hAnsi="Arial" w:hint="eastAsia"/>
                  <w:b/>
                </w:rPr>
                <w:t>8.4</w:t>
              </w:r>
            </w:ins>
          </w:p>
        </w:tc>
        <w:tc>
          <w:tcPr>
            <w:tcW w:w="1474" w:type="dxa"/>
          </w:tcPr>
          <w:p w:rsidR="00676A63" w:rsidRDefault="008C1483" w:rsidP="005B0585">
            <w:pPr>
              <w:pStyle w:val="Tabletext"/>
            </w:pPr>
            <w:ins w:id="21" w:author="x64" w:date="2014-12-30T16:48:00Z">
              <w:r>
                <w:rPr>
                  <w:rFonts w:hint="eastAsia"/>
                </w:rPr>
                <w:t>张云</w:t>
              </w:r>
            </w:ins>
          </w:p>
        </w:tc>
      </w:tr>
      <w:tr w:rsidR="00676A63" w:rsidTr="005B0585">
        <w:trPr>
          <w:trHeight w:val="452"/>
        </w:trPr>
        <w:tc>
          <w:tcPr>
            <w:tcW w:w="1384" w:type="dxa"/>
          </w:tcPr>
          <w:p w:rsidR="00676A63" w:rsidRDefault="00434C50" w:rsidP="005B0585">
            <w:pPr>
              <w:pStyle w:val="Tabletext"/>
            </w:pPr>
            <w:ins w:id="22" w:author="x64" w:date="2015-01-06T10:55:00Z">
              <w:r>
                <w:rPr>
                  <w:rFonts w:hint="eastAsia"/>
                </w:rPr>
                <w:t>2015.</w:t>
              </w:r>
              <w:r>
                <w:t>0</w:t>
              </w:r>
              <w:r>
                <w:rPr>
                  <w:rFonts w:hint="eastAsia"/>
                </w:rPr>
                <w:t>1.06</w:t>
              </w:r>
            </w:ins>
          </w:p>
        </w:tc>
        <w:tc>
          <w:tcPr>
            <w:tcW w:w="851" w:type="dxa"/>
          </w:tcPr>
          <w:p w:rsidR="00676A63" w:rsidRDefault="00676A63" w:rsidP="005B0585">
            <w:pPr>
              <w:pStyle w:val="Tabletext"/>
            </w:pPr>
          </w:p>
        </w:tc>
        <w:tc>
          <w:tcPr>
            <w:tcW w:w="4817" w:type="dxa"/>
          </w:tcPr>
          <w:p w:rsidR="00676A63" w:rsidRPr="002E2199" w:rsidRDefault="00434C50" w:rsidP="005B0585">
            <w:pPr>
              <w:pStyle w:val="Tabletext"/>
              <w:ind w:left="98" w:hangingChars="49" w:hanging="98"/>
              <w:rPr>
                <w:rFonts w:ascii="Arial" w:hAnsi="Arial"/>
                <w:b/>
              </w:rPr>
            </w:pPr>
            <w:ins w:id="23" w:author="x64" w:date="2015-01-06T10:55:00Z">
              <w:r>
                <w:rPr>
                  <w:rFonts w:ascii="Arial" w:hAnsi="Arial" w:hint="eastAsia"/>
                  <w:b/>
                </w:rPr>
                <w:t>合并</w:t>
              </w:r>
              <w:r>
                <w:rPr>
                  <w:rFonts w:ascii="Arial" w:hAnsi="Arial" w:hint="eastAsia"/>
                  <w:b/>
                </w:rPr>
                <w:t>8.3</w:t>
              </w:r>
              <w:r>
                <w:rPr>
                  <w:rFonts w:ascii="Arial" w:hAnsi="Arial" w:hint="eastAsia"/>
                  <w:b/>
                </w:rPr>
                <w:t>、</w:t>
              </w:r>
              <w:r>
                <w:rPr>
                  <w:rFonts w:ascii="Arial" w:hAnsi="Arial" w:hint="eastAsia"/>
                  <w:b/>
                </w:rPr>
                <w:t>8.4</w:t>
              </w:r>
              <w:r>
                <w:rPr>
                  <w:rFonts w:ascii="Arial" w:hAnsi="Arial" w:hint="eastAsia"/>
                  <w:b/>
                </w:rPr>
                <w:t>，</w:t>
              </w:r>
              <w:r>
                <w:rPr>
                  <w:rFonts w:ascii="Arial" w:hAnsi="Arial"/>
                  <w:b/>
                </w:rPr>
                <w:t>8.7</w:t>
              </w:r>
              <w:r>
                <w:rPr>
                  <w:rFonts w:ascii="Arial" w:hAnsi="Arial" w:hint="eastAsia"/>
                  <w:b/>
                </w:rPr>
                <w:t>、</w:t>
              </w:r>
              <w:r>
                <w:rPr>
                  <w:rFonts w:ascii="Arial" w:hAnsi="Arial" w:hint="eastAsia"/>
                  <w:b/>
                </w:rPr>
                <w:t>8.8</w:t>
              </w:r>
              <w:r w:rsidR="007F2754">
                <w:rPr>
                  <w:rFonts w:ascii="Arial" w:hAnsi="Arial" w:hint="eastAsia"/>
                  <w:b/>
                </w:rPr>
                <w:t>添加</w:t>
              </w:r>
            </w:ins>
            <w:ins w:id="24" w:author="x64" w:date="2015-01-06T14:16:00Z">
              <w:r w:rsidR="007F2754">
                <w:rPr>
                  <w:rFonts w:ascii="Arial" w:hAnsi="Arial" w:hint="eastAsia"/>
                  <w:b/>
                </w:rPr>
                <w:t>备注</w:t>
              </w:r>
              <w:r w:rsidR="007F2754">
                <w:rPr>
                  <w:rFonts w:ascii="Arial" w:hAnsi="Arial"/>
                  <w:b/>
                </w:rPr>
                <w:t>；新增</w:t>
              </w:r>
              <w:r w:rsidR="007F2754">
                <w:rPr>
                  <w:rFonts w:ascii="Arial" w:hAnsi="Arial" w:hint="eastAsia"/>
                  <w:b/>
                </w:rPr>
                <w:t>8.11</w:t>
              </w:r>
              <w:r w:rsidR="007F2754">
                <w:rPr>
                  <w:rFonts w:ascii="Arial" w:hAnsi="Arial" w:hint="eastAsia"/>
                  <w:b/>
                </w:rPr>
                <w:t>接口</w:t>
              </w:r>
            </w:ins>
          </w:p>
        </w:tc>
        <w:tc>
          <w:tcPr>
            <w:tcW w:w="1474" w:type="dxa"/>
          </w:tcPr>
          <w:p w:rsidR="00676A63" w:rsidRDefault="00410C24" w:rsidP="005B0585">
            <w:pPr>
              <w:pStyle w:val="Tabletext"/>
            </w:pPr>
            <w:ins w:id="25" w:author="x64" w:date="2015-01-06T10:55:00Z">
              <w:r>
                <w:rPr>
                  <w:rFonts w:hint="eastAsia"/>
                </w:rPr>
                <w:t>张云</w:t>
              </w:r>
            </w:ins>
          </w:p>
        </w:tc>
      </w:tr>
      <w:tr w:rsidR="004A426B" w:rsidTr="005B0585">
        <w:trPr>
          <w:trHeight w:val="452"/>
          <w:ins w:id="26" w:author="x64" w:date="2015-01-09T10:43:00Z"/>
        </w:trPr>
        <w:tc>
          <w:tcPr>
            <w:tcW w:w="1384" w:type="dxa"/>
          </w:tcPr>
          <w:p w:rsidR="004A426B" w:rsidRDefault="004A426B" w:rsidP="005B0585">
            <w:pPr>
              <w:pStyle w:val="Tabletext"/>
              <w:rPr>
                <w:ins w:id="27" w:author="x64" w:date="2015-01-09T10:43:00Z"/>
              </w:rPr>
            </w:pPr>
            <w:ins w:id="28" w:author="x64" w:date="2015-01-09T10:43:00Z">
              <w:r>
                <w:rPr>
                  <w:rFonts w:hint="eastAsia"/>
                </w:rPr>
                <w:t>2015.01.09</w:t>
              </w:r>
            </w:ins>
          </w:p>
        </w:tc>
        <w:tc>
          <w:tcPr>
            <w:tcW w:w="851" w:type="dxa"/>
          </w:tcPr>
          <w:p w:rsidR="004A426B" w:rsidRDefault="004A426B" w:rsidP="005B0585">
            <w:pPr>
              <w:pStyle w:val="Tabletext"/>
              <w:rPr>
                <w:ins w:id="29" w:author="x64" w:date="2015-01-09T10:43:00Z"/>
              </w:rPr>
            </w:pPr>
          </w:p>
        </w:tc>
        <w:tc>
          <w:tcPr>
            <w:tcW w:w="4817" w:type="dxa"/>
          </w:tcPr>
          <w:p w:rsidR="004A426B" w:rsidRDefault="004A426B" w:rsidP="005B0585">
            <w:pPr>
              <w:pStyle w:val="Tabletext"/>
              <w:ind w:left="98" w:hangingChars="49" w:hanging="98"/>
              <w:rPr>
                <w:ins w:id="30" w:author="x64" w:date="2015-01-09T10:43:00Z"/>
                <w:rFonts w:ascii="Arial" w:hAnsi="Arial"/>
                <w:b/>
              </w:rPr>
            </w:pPr>
            <w:ins w:id="31" w:author="x64" w:date="2015-01-09T10:43:00Z">
              <w:r>
                <w:rPr>
                  <w:rFonts w:ascii="Arial" w:hAnsi="Arial" w:hint="eastAsia"/>
                  <w:b/>
                </w:rPr>
                <w:t>增加</w:t>
              </w:r>
              <w:r>
                <w:rPr>
                  <w:rFonts w:ascii="Arial" w:hAnsi="Arial" w:hint="eastAsia"/>
                  <w:b/>
                </w:rPr>
                <w:t>8.1,8.3</w:t>
              </w:r>
              <w:r>
                <w:rPr>
                  <w:rFonts w:ascii="Arial" w:hAnsi="Arial" w:hint="eastAsia"/>
                  <w:b/>
                </w:rPr>
                <w:t>备注</w:t>
              </w:r>
              <w:r>
                <w:rPr>
                  <w:rFonts w:ascii="Arial" w:hAnsi="Arial"/>
                  <w:b/>
                </w:rPr>
                <w:t>，</w:t>
              </w:r>
              <w:r>
                <w:rPr>
                  <w:rFonts w:ascii="Arial" w:hAnsi="Arial" w:hint="eastAsia"/>
                  <w:b/>
                </w:rPr>
                <w:t>修改</w:t>
              </w:r>
              <w:r>
                <w:rPr>
                  <w:rFonts w:ascii="Arial" w:hAnsi="Arial"/>
                  <w:b/>
                </w:rPr>
                <w:t>错误码定义</w:t>
              </w:r>
            </w:ins>
          </w:p>
        </w:tc>
        <w:tc>
          <w:tcPr>
            <w:tcW w:w="1474" w:type="dxa"/>
          </w:tcPr>
          <w:p w:rsidR="004A426B" w:rsidRPr="004A426B" w:rsidRDefault="004A426B" w:rsidP="005B0585">
            <w:pPr>
              <w:pStyle w:val="Tabletext"/>
              <w:rPr>
                <w:ins w:id="32" w:author="x64" w:date="2015-01-09T10:43:00Z"/>
              </w:rPr>
            </w:pPr>
            <w:ins w:id="33" w:author="x64" w:date="2015-01-09T10:43:00Z">
              <w:r>
                <w:rPr>
                  <w:rFonts w:hint="eastAsia"/>
                </w:rPr>
                <w:t>张云</w:t>
              </w:r>
            </w:ins>
          </w:p>
        </w:tc>
      </w:tr>
      <w:tr w:rsidR="00113C42" w:rsidTr="005B0585">
        <w:trPr>
          <w:trHeight w:val="452"/>
          <w:ins w:id="34" w:author="x64" w:date="2015-01-21T16:27:00Z"/>
        </w:trPr>
        <w:tc>
          <w:tcPr>
            <w:tcW w:w="1384" w:type="dxa"/>
          </w:tcPr>
          <w:p w:rsidR="00113C42" w:rsidRDefault="00113C42" w:rsidP="005B0585">
            <w:pPr>
              <w:pStyle w:val="Tabletext"/>
              <w:rPr>
                <w:ins w:id="35" w:author="x64" w:date="2015-01-21T16:27:00Z"/>
              </w:rPr>
            </w:pPr>
            <w:ins w:id="36" w:author="x64" w:date="2015-01-21T16:28:00Z">
              <w:r>
                <w:rPr>
                  <w:rFonts w:hint="eastAsia"/>
                </w:rPr>
                <w:t>2015.01.21</w:t>
              </w:r>
            </w:ins>
          </w:p>
        </w:tc>
        <w:tc>
          <w:tcPr>
            <w:tcW w:w="851" w:type="dxa"/>
          </w:tcPr>
          <w:p w:rsidR="00113C42" w:rsidRDefault="00113C42" w:rsidP="005B0585">
            <w:pPr>
              <w:pStyle w:val="Tabletext"/>
              <w:rPr>
                <w:ins w:id="37" w:author="x64" w:date="2015-01-21T16:27:00Z"/>
              </w:rPr>
            </w:pPr>
          </w:p>
        </w:tc>
        <w:tc>
          <w:tcPr>
            <w:tcW w:w="4817" w:type="dxa"/>
          </w:tcPr>
          <w:p w:rsidR="00113C42" w:rsidRDefault="00113C42" w:rsidP="00BB2799">
            <w:pPr>
              <w:pStyle w:val="Tabletext"/>
              <w:ind w:left="98" w:hangingChars="49" w:hanging="98"/>
              <w:rPr>
                <w:ins w:id="38" w:author="x64" w:date="2015-01-21T16:27:00Z"/>
                <w:rFonts w:ascii="Arial" w:hAnsi="Arial"/>
                <w:b/>
              </w:rPr>
              <w:pPrChange w:id="39" w:author="x64" w:date="2015-01-21T16:34:00Z">
                <w:pPr>
                  <w:pStyle w:val="Tabletext"/>
                  <w:ind w:left="98" w:hangingChars="49" w:hanging="98"/>
                </w:pPr>
              </w:pPrChange>
            </w:pPr>
            <w:ins w:id="40" w:author="x64" w:date="2015-01-21T16:28:00Z">
              <w:r>
                <w:rPr>
                  <w:rFonts w:ascii="Arial" w:hAnsi="Arial" w:hint="eastAsia"/>
                  <w:b/>
                </w:rPr>
                <w:t>修改</w:t>
              </w:r>
              <w:r>
                <w:rPr>
                  <w:rFonts w:ascii="Arial" w:hAnsi="Arial" w:hint="eastAsia"/>
                  <w:b/>
                </w:rPr>
                <w:t>8.9</w:t>
              </w:r>
            </w:ins>
            <w:bookmarkStart w:id="41" w:name="_GoBack"/>
            <w:bookmarkEnd w:id="41"/>
            <w:ins w:id="42" w:author="x64" w:date="2015-01-21T16:29:00Z">
              <w:r>
                <w:rPr>
                  <w:rFonts w:ascii="Arial" w:hAnsi="Arial"/>
                  <w:b/>
                </w:rPr>
                <w:t>加速历史</w:t>
              </w:r>
            </w:ins>
            <w:ins w:id="43" w:author="x64" w:date="2015-01-21T16:33:00Z">
              <w:r w:rsidR="00BB2799">
                <w:rPr>
                  <w:rFonts w:ascii="Arial" w:hAnsi="Arial" w:hint="eastAsia"/>
                  <w:b/>
                </w:rPr>
                <w:t>a</w:t>
              </w:r>
              <w:r w:rsidR="00BB2799">
                <w:rPr>
                  <w:rFonts w:ascii="Arial" w:hAnsi="Arial"/>
                  <w:b/>
                </w:rPr>
                <w:t>cc_list</w:t>
              </w:r>
            </w:ins>
            <w:ins w:id="44" w:author="x64" w:date="2015-01-21T16:29:00Z">
              <w:r>
                <w:rPr>
                  <w:rFonts w:ascii="Arial" w:hAnsi="Arial"/>
                  <w:b/>
                </w:rPr>
                <w:t>数据结构，增加</w:t>
              </w:r>
              <w:r>
                <w:rPr>
                  <w:rFonts w:ascii="Arial" w:hAnsi="Arial" w:hint="eastAsia"/>
                  <w:b/>
                </w:rPr>
                <w:t>page_no,page_total</w:t>
              </w:r>
            </w:ins>
            <w:ins w:id="45" w:author="x64" w:date="2015-01-21T16:33:00Z">
              <w:r w:rsidR="00BB2799">
                <w:rPr>
                  <w:rFonts w:ascii="Arial" w:hAnsi="Arial"/>
                  <w:b/>
                </w:rPr>
                <w:t>,acc_starttime</w:t>
              </w:r>
            </w:ins>
            <w:ins w:id="46" w:author="x64" w:date="2015-01-21T16:29:00Z">
              <w:r>
                <w:rPr>
                  <w:rFonts w:ascii="Arial" w:hAnsi="Arial" w:hint="eastAsia"/>
                  <w:b/>
                </w:rPr>
                <w:t>属性</w:t>
              </w:r>
              <w:r>
                <w:rPr>
                  <w:rFonts w:ascii="Arial" w:hAnsi="Arial"/>
                  <w:b/>
                </w:rPr>
                <w:t>定义</w:t>
              </w:r>
            </w:ins>
          </w:p>
        </w:tc>
        <w:tc>
          <w:tcPr>
            <w:tcW w:w="1474" w:type="dxa"/>
          </w:tcPr>
          <w:p w:rsidR="00113C42" w:rsidRDefault="00113C42" w:rsidP="005B0585">
            <w:pPr>
              <w:pStyle w:val="Tabletext"/>
              <w:rPr>
                <w:ins w:id="47" w:author="x64" w:date="2015-01-21T16:27:00Z"/>
              </w:rPr>
            </w:pPr>
            <w:ins w:id="48" w:author="x64" w:date="2015-01-21T16:29:00Z">
              <w:r>
                <w:rPr>
                  <w:rFonts w:hint="eastAsia"/>
                </w:rPr>
                <w:t>张云</w:t>
              </w:r>
            </w:ins>
          </w:p>
        </w:tc>
      </w:tr>
    </w:tbl>
    <w:p w:rsidR="004A099E" w:rsidRDefault="004A099E" w:rsidP="004A099E">
      <w:pPr>
        <w:pStyle w:val="1"/>
      </w:pPr>
      <w:r w:rsidRPr="00E94EBE">
        <w:rPr>
          <w:rFonts w:hint="eastAsia"/>
        </w:rPr>
        <w:t>消息格式</w:t>
      </w:r>
    </w:p>
    <w:p w:rsidR="004A099E" w:rsidRDefault="004A099E" w:rsidP="004A099E">
      <w:pPr>
        <w:pStyle w:val="2"/>
      </w:pPr>
      <w:r>
        <w:rPr>
          <w:rFonts w:hint="eastAsia"/>
        </w:rPr>
        <w:t>消息整体格式</w:t>
      </w:r>
    </w:p>
    <w:p w:rsidR="008F053E" w:rsidRPr="008F053E" w:rsidRDefault="004A099E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>应用层采用</w:t>
      </w:r>
      <w:r w:rsidRPr="008F053E">
        <w:rPr>
          <w:rFonts w:hint="eastAsia"/>
          <w:b/>
          <w:sz w:val="18"/>
          <w:szCs w:val="18"/>
        </w:rPr>
        <w:t>HTTP</w:t>
      </w:r>
      <w:r w:rsidR="008F053E" w:rsidRPr="008F053E">
        <w:rPr>
          <w:rFonts w:hint="eastAsia"/>
          <w:b/>
          <w:sz w:val="18"/>
          <w:szCs w:val="18"/>
        </w:rPr>
        <w:t xml:space="preserve">  </w:t>
      </w:r>
      <w:r w:rsidRPr="008F053E">
        <w:rPr>
          <w:rFonts w:hint="eastAsia"/>
          <w:b/>
          <w:sz w:val="18"/>
          <w:szCs w:val="18"/>
        </w:rPr>
        <w:t>POS</w:t>
      </w:r>
      <w:r w:rsidR="008F053E" w:rsidRPr="008F053E">
        <w:rPr>
          <w:rFonts w:hint="eastAsia"/>
          <w:b/>
          <w:sz w:val="18"/>
          <w:szCs w:val="18"/>
        </w:rPr>
        <w:t xml:space="preserve">T </w:t>
      </w:r>
      <w:r w:rsidR="008F053E" w:rsidRPr="008F053E">
        <w:rPr>
          <w:rFonts w:hint="eastAsia"/>
          <w:b/>
          <w:sz w:val="18"/>
          <w:szCs w:val="18"/>
        </w:rPr>
        <w:t>模式提交数据</w:t>
      </w:r>
    </w:p>
    <w:p w:rsidR="004A099E" w:rsidRPr="008F053E" w:rsidRDefault="001060F6" w:rsidP="004A099E">
      <w:pPr>
        <w:spacing w:line="36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HTTP</w:t>
      </w:r>
      <w:r w:rsidR="004A099E" w:rsidRPr="008F053E">
        <w:rPr>
          <w:rFonts w:hint="eastAsia"/>
          <w:b/>
          <w:sz w:val="18"/>
          <w:szCs w:val="18"/>
        </w:rPr>
        <w:t>包体采用</w:t>
      </w:r>
      <w:r w:rsidR="004A099E" w:rsidRPr="008F053E">
        <w:rPr>
          <w:rFonts w:hint="eastAsia"/>
          <w:b/>
          <w:sz w:val="18"/>
          <w:szCs w:val="18"/>
        </w:rPr>
        <w:t>JSON</w:t>
      </w:r>
      <w:r w:rsidR="004A099E" w:rsidRPr="008F053E">
        <w:rPr>
          <w:rFonts w:hint="eastAsia"/>
          <w:b/>
          <w:sz w:val="18"/>
          <w:szCs w:val="18"/>
        </w:rPr>
        <w:t>格式</w:t>
      </w:r>
      <w:r w:rsidR="008F053E" w:rsidRPr="008F053E">
        <w:rPr>
          <w:rFonts w:hint="eastAsia"/>
          <w:b/>
          <w:sz w:val="18"/>
          <w:szCs w:val="18"/>
        </w:rPr>
        <w:t>，</w:t>
      </w:r>
      <w:r w:rsidR="004A099E" w:rsidRPr="008F053E">
        <w:rPr>
          <w:rFonts w:hint="eastAsia"/>
          <w:b/>
          <w:sz w:val="18"/>
          <w:szCs w:val="18"/>
        </w:rPr>
        <w:t>包体</w:t>
      </w:r>
      <w:r w:rsidR="004A099E" w:rsidRPr="008F053E">
        <w:rPr>
          <w:rFonts w:hint="eastAsia"/>
          <w:b/>
          <w:sz w:val="18"/>
          <w:szCs w:val="18"/>
        </w:rPr>
        <w:t>JSON</w:t>
      </w:r>
      <w:r w:rsidR="004A099E" w:rsidRPr="008F053E">
        <w:rPr>
          <w:rFonts w:hint="eastAsia"/>
          <w:b/>
          <w:sz w:val="18"/>
          <w:szCs w:val="18"/>
        </w:rPr>
        <w:t>格式</w:t>
      </w:r>
      <w:r w:rsidR="008F053E" w:rsidRPr="008F053E">
        <w:rPr>
          <w:rFonts w:hint="eastAsia"/>
          <w:b/>
          <w:sz w:val="18"/>
          <w:szCs w:val="18"/>
        </w:rPr>
        <w:t>如下</w:t>
      </w:r>
      <w:r w:rsidR="004A099E" w:rsidRPr="008F053E">
        <w:rPr>
          <w:rFonts w:hint="eastAsia"/>
          <w:b/>
          <w:sz w:val="18"/>
          <w:szCs w:val="18"/>
        </w:rPr>
        <w:t>:</w:t>
      </w:r>
    </w:p>
    <w:p w:rsidR="000C5BE4" w:rsidRDefault="000C5BE4" w:rsidP="000C5BE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header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:%d,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ver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:%d,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seq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:%d,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:%d,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appid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 %d,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:%d,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sessionid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%s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sign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 xml:space="preserve">}, </w:t>
      </w:r>
      <w:r w:rsidRPr="004F5BA5">
        <w:rPr>
          <w:color w:val="FF0000"/>
          <w:sz w:val="24"/>
          <w:szCs w:val="24"/>
        </w:rPr>
        <w:t>“</w:t>
      </w:r>
      <w:r w:rsidRPr="004F5BA5">
        <w:rPr>
          <w:rFonts w:hint="eastAsia"/>
          <w:color w:val="FF0000"/>
          <w:sz w:val="24"/>
          <w:szCs w:val="24"/>
        </w:rPr>
        <w:t>data</w:t>
      </w:r>
      <w:r w:rsidRPr="004F5BA5">
        <w:rPr>
          <w:color w:val="FF0000"/>
          <w:sz w:val="24"/>
          <w:szCs w:val="24"/>
        </w:rPr>
        <w:t>”</w:t>
      </w:r>
      <w:r w:rsidRPr="004F5BA5">
        <w:rPr>
          <w:rFonts w:hint="eastAsia"/>
          <w:color w:val="FF0000"/>
          <w:sz w:val="24"/>
          <w:szCs w:val="24"/>
        </w:rPr>
        <w:t>:</w:t>
      </w:r>
      <w:r w:rsidR="005B0585" w:rsidRPr="004F5BA5">
        <w:rPr>
          <w:rFonts w:hint="eastAsia"/>
          <w:color w:val="FF0000"/>
          <w:sz w:val="24"/>
          <w:szCs w:val="24"/>
        </w:rPr>
        <w:t>[]</w:t>
      </w:r>
      <w:r>
        <w:rPr>
          <w:rFonts w:hint="eastAsia"/>
          <w:sz w:val="24"/>
          <w:szCs w:val="24"/>
        </w:rPr>
        <w:t>}</w:t>
      </w:r>
    </w:p>
    <w:p w:rsidR="000C5BE4" w:rsidRPr="000C5BE4" w:rsidRDefault="000C5BE4" w:rsidP="004A099E">
      <w:pPr>
        <w:spacing w:line="360" w:lineRule="auto"/>
        <w:rPr>
          <w:sz w:val="24"/>
          <w:szCs w:val="24"/>
        </w:rPr>
      </w:pPr>
    </w:p>
    <w:p w:rsidR="001E7E1B" w:rsidRDefault="001E7E1B" w:rsidP="004A099E">
      <w:pPr>
        <w:spacing w:line="360" w:lineRule="auto"/>
        <w:rPr>
          <w:b/>
          <w:sz w:val="24"/>
          <w:szCs w:val="24"/>
        </w:rPr>
      </w:pPr>
      <w:r w:rsidRPr="001E7E1B">
        <w:rPr>
          <w:rFonts w:hint="eastAsia"/>
          <w:b/>
          <w:sz w:val="24"/>
          <w:szCs w:val="24"/>
        </w:rPr>
        <w:t>说明：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8F053E">
        <w:rPr>
          <w:rFonts w:hint="eastAsia"/>
          <w:b/>
          <w:sz w:val="18"/>
          <w:szCs w:val="18"/>
        </w:rPr>
        <w:t>1</w:t>
      </w:r>
      <w:r w:rsidRPr="008F053E">
        <w:rPr>
          <w:rFonts w:hint="eastAsia"/>
          <w:b/>
          <w:sz w:val="18"/>
          <w:szCs w:val="18"/>
        </w:rPr>
        <w:tab/>
        <w:t>cmd</w:t>
      </w:r>
      <w:r w:rsidRPr="008F053E">
        <w:rPr>
          <w:rFonts w:hint="eastAsia"/>
          <w:b/>
          <w:sz w:val="18"/>
          <w:szCs w:val="18"/>
        </w:rPr>
        <w:tab/>
      </w:r>
      <w:r w:rsidR="008F053E">
        <w:rPr>
          <w:rFonts w:hint="eastAsia"/>
          <w:b/>
          <w:sz w:val="18"/>
          <w:szCs w:val="18"/>
        </w:rPr>
        <w:tab/>
      </w:r>
      <w:r w:rsidR="008F053E">
        <w:rPr>
          <w:rFonts w:hint="eastAsia"/>
          <w:b/>
          <w:sz w:val="18"/>
          <w:szCs w:val="18"/>
        </w:rPr>
        <w:t>命令</w:t>
      </w:r>
      <w:r w:rsidRPr="008F053E">
        <w:rPr>
          <w:rFonts w:hint="eastAsia"/>
          <w:b/>
          <w:sz w:val="18"/>
          <w:szCs w:val="18"/>
        </w:rPr>
        <w:t>码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2</w:t>
      </w:r>
      <w:r w:rsidRPr="008F053E">
        <w:rPr>
          <w:rFonts w:hint="eastAsia"/>
          <w:b/>
          <w:sz w:val="18"/>
          <w:szCs w:val="18"/>
        </w:rPr>
        <w:tab/>
        <w:t>ver</w:t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协议版本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3</w:t>
      </w:r>
      <w:r w:rsidRPr="008F053E">
        <w:rPr>
          <w:rFonts w:hint="eastAsia"/>
          <w:b/>
          <w:sz w:val="18"/>
          <w:szCs w:val="18"/>
        </w:rPr>
        <w:tab/>
        <w:t>seq</w:t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流水号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4</w:t>
      </w:r>
      <w:r w:rsidRPr="008F053E">
        <w:rPr>
          <w:rFonts w:hint="eastAsia"/>
          <w:b/>
          <w:sz w:val="18"/>
          <w:szCs w:val="18"/>
        </w:rPr>
        <w:tab/>
        <w:t>device</w:t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设备</w:t>
      </w:r>
      <w:r w:rsidRPr="008F053E">
        <w:rPr>
          <w:rFonts w:hint="eastAsia"/>
          <w:b/>
          <w:sz w:val="18"/>
          <w:szCs w:val="18"/>
        </w:rPr>
        <w:t xml:space="preserve"> </w:t>
      </w:r>
      <w:r w:rsidR="004A099E" w:rsidRPr="008F053E">
        <w:rPr>
          <w:rFonts w:hint="eastAsia"/>
          <w:b/>
          <w:sz w:val="18"/>
          <w:szCs w:val="18"/>
        </w:rPr>
        <w:t>1:</w:t>
      </w:r>
      <w:r w:rsidR="004A099E" w:rsidRPr="008F053E">
        <w:rPr>
          <w:rFonts w:hint="eastAsia"/>
          <w:b/>
          <w:sz w:val="18"/>
          <w:szCs w:val="18"/>
        </w:rPr>
        <w:t>表示安卓</w:t>
      </w:r>
      <w:r w:rsidRPr="008F053E">
        <w:rPr>
          <w:rFonts w:hint="eastAsia"/>
          <w:b/>
          <w:sz w:val="18"/>
          <w:szCs w:val="18"/>
        </w:rPr>
        <w:t xml:space="preserve"> </w:t>
      </w:r>
      <w:r w:rsidR="004A099E" w:rsidRPr="008F053E">
        <w:rPr>
          <w:rFonts w:hint="eastAsia"/>
          <w:b/>
          <w:sz w:val="18"/>
          <w:szCs w:val="18"/>
        </w:rPr>
        <w:t>2:</w:t>
      </w:r>
      <w:r w:rsidR="004A099E" w:rsidRPr="008F053E">
        <w:rPr>
          <w:rFonts w:hint="eastAsia"/>
          <w:b/>
          <w:sz w:val="18"/>
          <w:szCs w:val="18"/>
        </w:rPr>
        <w:t>表示</w:t>
      </w:r>
      <w:r w:rsidR="004A099E" w:rsidRPr="008F053E">
        <w:rPr>
          <w:rFonts w:hint="eastAsia"/>
          <w:b/>
          <w:sz w:val="18"/>
          <w:szCs w:val="18"/>
        </w:rPr>
        <w:t>ios3:</w:t>
      </w:r>
      <w:r w:rsidR="004A099E" w:rsidRPr="008F053E">
        <w:rPr>
          <w:rFonts w:hint="eastAsia"/>
          <w:b/>
          <w:sz w:val="18"/>
          <w:szCs w:val="18"/>
        </w:rPr>
        <w:t>表示</w:t>
      </w:r>
      <w:r w:rsidR="004A099E" w:rsidRPr="008F053E">
        <w:rPr>
          <w:rFonts w:hint="eastAsia"/>
          <w:b/>
          <w:sz w:val="18"/>
          <w:szCs w:val="18"/>
        </w:rPr>
        <w:t>PC</w:t>
      </w:r>
      <w:r w:rsidRPr="008F053E">
        <w:rPr>
          <w:rFonts w:hint="eastAsia"/>
          <w:b/>
          <w:sz w:val="18"/>
          <w:szCs w:val="18"/>
        </w:rPr>
        <w:t xml:space="preserve"> 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5</w:t>
      </w:r>
      <w:r w:rsidRPr="008F053E">
        <w:rPr>
          <w:rFonts w:hint="eastAsia"/>
          <w:b/>
          <w:sz w:val="18"/>
          <w:szCs w:val="18"/>
        </w:rPr>
        <w:tab/>
        <w:t>appid</w:t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通信应用或插件</w:t>
      </w:r>
      <w:r w:rsidRPr="008F053E">
        <w:rPr>
          <w:rFonts w:hint="eastAsia"/>
          <w:b/>
          <w:sz w:val="18"/>
          <w:szCs w:val="18"/>
        </w:rPr>
        <w:t>ID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6</w:t>
      </w:r>
      <w:r w:rsidRPr="008F053E">
        <w:rPr>
          <w:rFonts w:hint="eastAsia"/>
          <w:b/>
          <w:sz w:val="18"/>
          <w:szCs w:val="18"/>
        </w:rPr>
        <w:tab/>
        <w:t>code</w:t>
      </w:r>
      <w:r w:rsidR="00AE4875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错误代码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7</w:t>
      </w:r>
      <w:r w:rsidRPr="008F053E">
        <w:rPr>
          <w:rFonts w:hint="eastAsia"/>
          <w:b/>
          <w:sz w:val="18"/>
          <w:szCs w:val="18"/>
        </w:rPr>
        <w:tab/>
        <w:t>sessionid</w:t>
      </w:r>
      <w:r w:rsidRPr="008F053E">
        <w:rPr>
          <w:rFonts w:hint="eastAsia"/>
          <w:b/>
          <w:sz w:val="18"/>
          <w:szCs w:val="18"/>
        </w:rPr>
        <w:tab/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8</w:t>
      </w:r>
      <w:r w:rsidRPr="008F053E">
        <w:rPr>
          <w:rFonts w:hint="eastAsia"/>
          <w:b/>
          <w:sz w:val="18"/>
          <w:szCs w:val="18"/>
        </w:rPr>
        <w:tab/>
        <w:t>sign</w:t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校验码</w:t>
      </w:r>
    </w:p>
    <w:p w:rsidR="001E7E1B" w:rsidRPr="008F053E" w:rsidRDefault="001E7E1B" w:rsidP="004A099E">
      <w:pPr>
        <w:spacing w:line="360" w:lineRule="auto"/>
        <w:rPr>
          <w:b/>
          <w:sz w:val="18"/>
          <w:szCs w:val="18"/>
        </w:rPr>
      </w:pPr>
      <w:r w:rsidRPr="008F053E">
        <w:rPr>
          <w:rFonts w:hint="eastAsia"/>
          <w:b/>
          <w:sz w:val="18"/>
          <w:szCs w:val="18"/>
        </w:rPr>
        <w:tab/>
        <w:t>9</w:t>
      </w:r>
      <w:r w:rsidRPr="008F053E">
        <w:rPr>
          <w:rFonts w:hint="eastAsia"/>
          <w:b/>
          <w:sz w:val="18"/>
          <w:szCs w:val="18"/>
        </w:rPr>
        <w:tab/>
        <w:t>data</w:t>
      </w:r>
      <w:r w:rsidRPr="008F053E">
        <w:rPr>
          <w:rFonts w:hint="eastAsia"/>
          <w:b/>
          <w:sz w:val="18"/>
          <w:szCs w:val="18"/>
        </w:rPr>
        <w:tab/>
      </w:r>
      <w:r w:rsidR="00AE4875">
        <w:rPr>
          <w:rFonts w:hint="eastAsia"/>
          <w:b/>
          <w:sz w:val="18"/>
          <w:szCs w:val="18"/>
        </w:rPr>
        <w:tab/>
      </w:r>
      <w:r w:rsidRPr="008F053E">
        <w:rPr>
          <w:rFonts w:hint="eastAsia"/>
          <w:b/>
          <w:sz w:val="18"/>
          <w:szCs w:val="18"/>
        </w:rPr>
        <w:t>接口协议数据包</w:t>
      </w:r>
    </w:p>
    <w:p w:rsidR="001E7E1B" w:rsidRDefault="008F053E" w:rsidP="004A09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F053E" w:rsidRPr="00AE4875" w:rsidRDefault="008F053E" w:rsidP="004A099E">
      <w:pPr>
        <w:spacing w:line="360" w:lineRule="auto"/>
        <w:rPr>
          <w:b/>
          <w:sz w:val="18"/>
          <w:szCs w:val="18"/>
        </w:rPr>
      </w:pPr>
      <w:r w:rsidRPr="00AE4875">
        <w:rPr>
          <w:rFonts w:hint="eastAsia"/>
          <w:b/>
          <w:sz w:val="18"/>
          <w:szCs w:val="18"/>
        </w:rPr>
        <w:lastRenderedPageBreak/>
        <w:t xml:space="preserve">HTTP </w:t>
      </w:r>
      <w:r w:rsidRPr="00AE4875">
        <w:rPr>
          <w:rFonts w:hint="eastAsia"/>
          <w:b/>
          <w:sz w:val="18"/>
          <w:szCs w:val="18"/>
        </w:rPr>
        <w:t>头包含字段</w:t>
      </w:r>
    </w:p>
    <w:p w:rsidR="00AE4875" w:rsidRPr="00AE4875" w:rsidRDefault="008F053E" w:rsidP="00AE4875">
      <w:pPr>
        <w:spacing w:line="360" w:lineRule="auto"/>
        <w:rPr>
          <w:b/>
          <w:sz w:val="18"/>
          <w:szCs w:val="18"/>
        </w:rPr>
      </w:pPr>
      <w:r w:rsidRPr="00AE4875">
        <w:rPr>
          <w:rFonts w:hint="eastAsia"/>
          <w:b/>
          <w:sz w:val="18"/>
          <w:szCs w:val="18"/>
        </w:rPr>
        <w:tab/>
      </w:r>
      <w:r w:rsidR="00AE4875" w:rsidRPr="00AE4875">
        <w:rPr>
          <w:b/>
          <w:sz w:val="18"/>
          <w:szCs w:val="18"/>
        </w:rPr>
        <w:t>Host:</w:t>
      </w:r>
    </w:p>
    <w:p w:rsidR="00AE4875" w:rsidRPr="00AE4875" w:rsidRDefault="00AE4875" w:rsidP="00AE4875">
      <w:pPr>
        <w:spacing w:line="360" w:lineRule="auto"/>
        <w:ind w:firstLine="420"/>
        <w:rPr>
          <w:b/>
          <w:sz w:val="18"/>
          <w:szCs w:val="18"/>
        </w:rPr>
      </w:pPr>
      <w:r w:rsidRPr="00AE4875">
        <w:rPr>
          <w:rFonts w:hint="eastAsia"/>
          <w:b/>
          <w:sz w:val="18"/>
          <w:szCs w:val="18"/>
        </w:rPr>
        <w:t>U</w:t>
      </w:r>
      <w:r w:rsidRPr="00AE4875">
        <w:rPr>
          <w:b/>
          <w:sz w:val="18"/>
          <w:szCs w:val="18"/>
        </w:rPr>
        <w:t>ser-Agent:</w:t>
      </w:r>
    </w:p>
    <w:p w:rsidR="00AE4875" w:rsidRPr="00AE4875" w:rsidRDefault="00AE4875" w:rsidP="00AE4875">
      <w:pPr>
        <w:spacing w:line="360" w:lineRule="auto"/>
        <w:ind w:firstLine="420"/>
        <w:rPr>
          <w:b/>
          <w:sz w:val="18"/>
          <w:szCs w:val="18"/>
        </w:rPr>
      </w:pPr>
      <w:r w:rsidRPr="00AE4875">
        <w:rPr>
          <w:rFonts w:hint="eastAsia"/>
          <w:b/>
          <w:sz w:val="18"/>
          <w:szCs w:val="18"/>
        </w:rPr>
        <w:t>Content-Type</w:t>
      </w:r>
      <w:r w:rsidRPr="00AE4875">
        <w:rPr>
          <w:rFonts w:hint="eastAsia"/>
          <w:b/>
          <w:sz w:val="18"/>
          <w:szCs w:val="18"/>
        </w:rPr>
        <w:t>：</w:t>
      </w:r>
    </w:p>
    <w:p w:rsidR="008F053E" w:rsidRPr="00AE4875" w:rsidRDefault="00AE4875" w:rsidP="00AE4875">
      <w:pPr>
        <w:spacing w:line="360" w:lineRule="auto"/>
        <w:ind w:firstLine="420"/>
        <w:rPr>
          <w:b/>
          <w:sz w:val="18"/>
          <w:szCs w:val="18"/>
        </w:rPr>
      </w:pPr>
      <w:r w:rsidRPr="00AE4875">
        <w:rPr>
          <w:rFonts w:hint="eastAsia"/>
          <w:b/>
          <w:sz w:val="18"/>
          <w:szCs w:val="18"/>
        </w:rPr>
        <w:t>Content-Length</w:t>
      </w:r>
      <w:r w:rsidRPr="00AE4875">
        <w:rPr>
          <w:rFonts w:hint="eastAsia"/>
          <w:b/>
          <w:sz w:val="18"/>
          <w:szCs w:val="18"/>
        </w:rPr>
        <w:t>：</w:t>
      </w:r>
    </w:p>
    <w:p w:rsidR="004A099E" w:rsidRDefault="004A099E" w:rsidP="004A099E">
      <w:pPr>
        <w:pStyle w:val="2"/>
      </w:pPr>
      <w:r>
        <w:rPr>
          <w:rFonts w:hint="eastAsia"/>
        </w:rPr>
        <w:t>属性定义</w:t>
      </w:r>
    </w:p>
    <w:tbl>
      <w:tblPr>
        <w:tblW w:w="850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551"/>
        <w:gridCol w:w="851"/>
        <w:gridCol w:w="850"/>
        <w:gridCol w:w="993"/>
        <w:gridCol w:w="3259"/>
      </w:tblGrid>
      <w:tr w:rsidR="00FA2750" w:rsidRPr="00D34574" w:rsidTr="00274B79">
        <w:tc>
          <w:tcPr>
            <w:tcW w:w="2551" w:type="dxa"/>
            <w:shd w:val="clear" w:color="auto" w:fill="92CDDC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b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b/>
                <w:iCs/>
                <w:sz w:val="18"/>
                <w:szCs w:val="18"/>
              </w:rPr>
              <w:t>属性ID</w:t>
            </w:r>
          </w:p>
        </w:tc>
        <w:tc>
          <w:tcPr>
            <w:tcW w:w="851" w:type="dxa"/>
            <w:shd w:val="clear" w:color="auto" w:fill="92CDDC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b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Cs/>
                <w:sz w:val="18"/>
                <w:szCs w:val="18"/>
              </w:rPr>
              <w:t>版本号</w:t>
            </w:r>
          </w:p>
        </w:tc>
        <w:tc>
          <w:tcPr>
            <w:tcW w:w="850" w:type="dxa"/>
            <w:shd w:val="clear" w:color="auto" w:fill="92CDDC"/>
          </w:tcPr>
          <w:p w:rsidR="00FA2750" w:rsidRPr="00D34574" w:rsidRDefault="00FA2750" w:rsidP="00274B79">
            <w:pPr>
              <w:rPr>
                <w:rFonts w:ascii="微软雅黑" w:eastAsia="微软雅黑" w:hAnsi="微软雅黑"/>
                <w:b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b/>
                <w:iCs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92CDDC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b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b/>
                <w:iCs/>
                <w:sz w:val="18"/>
                <w:szCs w:val="18"/>
              </w:rPr>
              <w:t>数据类型</w:t>
            </w:r>
          </w:p>
        </w:tc>
        <w:tc>
          <w:tcPr>
            <w:tcW w:w="3259" w:type="dxa"/>
            <w:shd w:val="clear" w:color="auto" w:fill="92CDDC"/>
          </w:tcPr>
          <w:p w:rsidR="00FA2750" w:rsidRPr="00D34574" w:rsidRDefault="00FA2750" w:rsidP="007726AD">
            <w:pPr>
              <w:jc w:val="left"/>
              <w:rPr>
                <w:rFonts w:ascii="微软雅黑" w:eastAsia="微软雅黑" w:hAnsi="微软雅黑"/>
                <w:b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b/>
                <w:iCs/>
                <w:sz w:val="18"/>
                <w:szCs w:val="18"/>
              </w:rPr>
              <w:t>描述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tmp_key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Pr="00D34574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临时密钥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usr_name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Pr="00D34574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用户名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mobile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Pr="00D34574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手机号码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email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email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password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密码</w:t>
            </w:r>
          </w:p>
        </w:tc>
      </w:tr>
      <w:tr w:rsidR="00F24DEA" w:rsidRPr="00D34574" w:rsidTr="00274B79">
        <w:tc>
          <w:tcPr>
            <w:tcW w:w="2551" w:type="dxa"/>
            <w:shd w:val="clear" w:color="auto" w:fill="D9D9D9"/>
          </w:tcPr>
          <w:p w:rsidR="00F24DEA" w:rsidRDefault="00F24DEA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old_password</w:t>
            </w:r>
          </w:p>
        </w:tc>
        <w:tc>
          <w:tcPr>
            <w:tcW w:w="851" w:type="dxa"/>
            <w:shd w:val="clear" w:color="auto" w:fill="D9D9D9"/>
          </w:tcPr>
          <w:p w:rsidR="00F24DEA" w:rsidRDefault="00F24DEA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24DEA" w:rsidRPr="00D34574" w:rsidRDefault="00F24DEA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24DEA" w:rsidRDefault="00F24DEA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24DEA" w:rsidRDefault="00F24DEA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旧密码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secret_key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连接密钥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login_type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8D08C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登录类型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disk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6E677E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存储盘符或设备或名称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file_name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Pr="00D34574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文件名称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B9517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file_newname</w:t>
            </w:r>
          </w:p>
        </w:tc>
        <w:tc>
          <w:tcPr>
            <w:tcW w:w="851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D34574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Pr="00D34574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新文件名称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dir_name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目录名称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dir_newname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新目录名称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source_dir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源目录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target_dir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目标目录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create_time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文件或目录创建时间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modify_time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文件或目录修改时间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B9517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access_time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文件或目录访问时间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file_size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BIGINT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文件大小(字节)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fileordir_name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E8491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文件名或目录名称</w:t>
            </w:r>
            <w:r w:rsidR="00E8491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(绝对路径)</w:t>
            </w:r>
          </w:p>
        </w:tc>
      </w:tr>
      <w:tr w:rsidR="00E8491C" w:rsidTr="00274B79">
        <w:tc>
          <w:tcPr>
            <w:tcW w:w="2551" w:type="dxa"/>
            <w:shd w:val="clear" w:color="auto" w:fill="D9D9D9"/>
          </w:tcPr>
          <w:p w:rsidR="00E8491C" w:rsidRDefault="00E8491C" w:rsidP="005B0585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fileordir_newname</w:t>
            </w:r>
          </w:p>
        </w:tc>
        <w:tc>
          <w:tcPr>
            <w:tcW w:w="851" w:type="dxa"/>
            <w:shd w:val="clear" w:color="auto" w:fill="D9D9D9"/>
          </w:tcPr>
          <w:p w:rsidR="00E8491C" w:rsidRDefault="00E8491C" w:rsidP="005B0585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E8491C" w:rsidRPr="00D34574" w:rsidRDefault="00E8491C" w:rsidP="005B0585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E8491C" w:rsidRDefault="00E8491C" w:rsidP="005B0585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E8491C" w:rsidRDefault="00E8491C" w:rsidP="005B0585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新文件名或目录名称(绝对路径)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file_type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名称类型目录或文件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0目录 1文件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B9517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total_size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BIGINT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空间大小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free_size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BIGINT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剩余空间大小</w:t>
            </w:r>
          </w:p>
        </w:tc>
      </w:tr>
      <w:tr w:rsidR="00FA2750" w:rsidRPr="00D34574" w:rsidTr="00274B79">
        <w:tc>
          <w:tcPr>
            <w:tcW w:w="25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fileordir_info</w:t>
            </w:r>
          </w:p>
        </w:tc>
        <w:tc>
          <w:tcPr>
            <w:tcW w:w="851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A2750" w:rsidRPr="00D34574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A2750" w:rsidRDefault="00FA27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FA2750" w:rsidRDefault="00FA275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 w:rsidR="00B51032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fileordir_list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Pr="00B51032" w:rsidRDefault="00B51032" w:rsidP="0017338B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51032"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 w:rsidRPr="00B51032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B51032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目录或文件名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target_path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060278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盘符或路径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disk_info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磁盘信息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is_format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8D306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磁盘是否格式化0不格式1格式化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page_no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分页号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page_num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每分页总数</w:t>
            </w:r>
          </w:p>
        </w:tc>
      </w:tr>
      <w:tr w:rsidR="0017338B" w:rsidRPr="00D34574" w:rsidTr="00274B79">
        <w:tc>
          <w:tcPr>
            <w:tcW w:w="2551" w:type="dxa"/>
            <w:shd w:val="clear" w:color="auto" w:fill="D9D9D9"/>
          </w:tcPr>
          <w:p w:rsidR="0017338B" w:rsidRDefault="0017338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lastRenderedPageBreak/>
              <w:t>page_total</w:t>
            </w:r>
          </w:p>
        </w:tc>
        <w:tc>
          <w:tcPr>
            <w:tcW w:w="851" w:type="dxa"/>
            <w:shd w:val="clear" w:color="auto" w:fill="D9D9D9"/>
          </w:tcPr>
          <w:p w:rsidR="0017338B" w:rsidRDefault="0017338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7338B" w:rsidRPr="00D34574" w:rsidRDefault="0017338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7338B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17338B" w:rsidRDefault="0017338B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总页数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group_name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D7F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group_dev</w:t>
            </w:r>
          </w:p>
        </w:tc>
        <w:tc>
          <w:tcPr>
            <w:tcW w:w="851" w:type="dxa"/>
            <w:shd w:val="clear" w:color="auto" w:fill="D9D9D9"/>
          </w:tcPr>
          <w:p w:rsidR="00B51032" w:rsidRPr="005D7F2D" w:rsidRDefault="00B51032" w:rsidP="005D7F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Pr="005D7F2D" w:rsidRDefault="00B51032" w:rsidP="0017338B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5D7F2D">
              <w:rPr>
                <w:rFonts w:ascii="微软雅黑" w:eastAsia="微软雅黑" w:hAnsi="微软雅黑"/>
                <w:sz w:val="18"/>
                <w:szCs w:val="18"/>
              </w:rPr>
              <w:t>分组设备列表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4D28D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internet_access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互联网访问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internet_ctrl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互联网控制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4D28D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router_access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路由盘访问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4D28D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router_ctrl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路由盘控制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pridisk_access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私密盘访问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pridisk_ctrl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私密盘控制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dev_name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ssid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ssid</w:t>
            </w:r>
            <w:r w:rsidR="008E031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与 wifi_name相同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ac地址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dev_contype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设备连接类型</w:t>
            </w:r>
            <w:r w:rsidR="00181DD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1无线 2有线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4D28D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dev_contime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连接时间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秒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E48B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total_downloadsize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下载总量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total_uploadsize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上载总量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E48B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download_speed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下载速度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KB/S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upload_speed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040956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上传速度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KB/S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et_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speed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上网速度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E48B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cpu_load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cpu负载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is_bridge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676A63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开启无线桥接 0不开启 1开启 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group_no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is_online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设备是否在线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0不在线 1在线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dev_detail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271FE2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设备详情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last_testtime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102918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上次体测时间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E48B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last_score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102918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上次体测得分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max_uploadspeed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最大上传速度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KB/S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max_downloadspeed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最大下载速度</w:t>
            </w:r>
            <w:r w:rsidR="007F5BCB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KS/S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group_list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分组名称列表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con_type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0D5DDE" w:rsidP="000D5DDE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连接方式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 宽带 2自动 3手动 4中继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B305BE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router_init</w:t>
            </w:r>
            <w:r w:rsidR="00B305B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status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7F5BC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305BE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路由器初始化状态0：OK 1无需拨号设置, 2 需要主动连接, 4自动连接.</w:t>
            </w:r>
          </w:p>
        </w:tc>
      </w:tr>
      <w:tr w:rsidR="004755C0" w:rsidRPr="00D34574" w:rsidTr="00274B79">
        <w:tc>
          <w:tcPr>
            <w:tcW w:w="2551" w:type="dxa"/>
            <w:shd w:val="clear" w:color="auto" w:fill="D9D9D9"/>
          </w:tcPr>
          <w:p w:rsidR="004755C0" w:rsidRDefault="004755C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router_status</w:t>
            </w:r>
          </w:p>
        </w:tc>
        <w:tc>
          <w:tcPr>
            <w:tcW w:w="851" w:type="dxa"/>
            <w:shd w:val="clear" w:color="auto" w:fill="D9D9D9"/>
          </w:tcPr>
          <w:p w:rsidR="004755C0" w:rsidRDefault="004755C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755C0" w:rsidRPr="00D34574" w:rsidRDefault="004755C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755C0" w:rsidRDefault="004755C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4755C0" w:rsidRDefault="004755C0" w:rsidP="00AF344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路由器状态 0离线1在线2睡眠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1760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wifi_list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51760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B9517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B9517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ifi列表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E95DA9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Wifi类型</w:t>
            </w:r>
            <w:r w:rsidR="00E95DA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1:2.4G  2:5G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wifi_isonline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Wifi开关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wifi_ishide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Wifi名称隐藏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wifi_isencrypt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Wifi加密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wifi_password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Wifi密码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wifi_status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ifi状态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lastRenderedPageBreak/>
              <w:t>wifi_setting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ifi设置内容项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wifi_signal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ifi信号强度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adsl_name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宽带帐号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adsl_password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宽带密码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ip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IP</w:t>
            </w:r>
          </w:p>
        </w:tc>
      </w:tr>
      <w:tr w:rsidR="006B274D" w:rsidRPr="00D34574" w:rsidTr="00451461">
        <w:tc>
          <w:tcPr>
            <w:tcW w:w="2551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gwip</w:t>
            </w:r>
          </w:p>
        </w:tc>
        <w:tc>
          <w:tcPr>
            <w:tcW w:w="851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6B274D" w:rsidRPr="00D34574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6B274D" w:rsidRDefault="006B274D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网关ip</w:t>
            </w:r>
          </w:p>
        </w:tc>
      </w:tr>
      <w:tr w:rsidR="006B274D" w:rsidRPr="00D34574" w:rsidTr="00451461">
        <w:tc>
          <w:tcPr>
            <w:tcW w:w="2551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dnsip</w:t>
            </w:r>
          </w:p>
        </w:tc>
        <w:tc>
          <w:tcPr>
            <w:tcW w:w="851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6B274D" w:rsidRPr="00D34574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B274D" w:rsidRDefault="006B27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6B274D" w:rsidRDefault="006B274D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 ip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B744AB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dns1_ip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DNS1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B744AB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dns2_ip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DNS2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netmask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3D0CD3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子网掩码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gateway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网关ip</w:t>
            </w:r>
          </w:p>
        </w:tc>
      </w:tr>
      <w:tr w:rsidR="0065661B" w:rsidRPr="00D34574" w:rsidTr="00274B79">
        <w:tc>
          <w:tcPr>
            <w:tcW w:w="2551" w:type="dxa"/>
            <w:shd w:val="clear" w:color="auto" w:fill="D9D9D9"/>
          </w:tcPr>
          <w:p w:rsidR="0065661B" w:rsidRDefault="0065661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router_name</w:t>
            </w:r>
          </w:p>
        </w:tc>
        <w:tc>
          <w:tcPr>
            <w:tcW w:w="851" w:type="dxa"/>
            <w:shd w:val="clear" w:color="auto" w:fill="D9D9D9"/>
          </w:tcPr>
          <w:p w:rsidR="0065661B" w:rsidRDefault="0065661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65661B" w:rsidRPr="00D34574" w:rsidRDefault="0065661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5661B" w:rsidRDefault="0065661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65661B" w:rsidRDefault="0065661B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路由器名字</w:t>
            </w:r>
            <w:r w:rsidR="000B0D28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/型号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router_usr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路由器管理用户名</w:t>
            </w:r>
          </w:p>
        </w:tc>
      </w:tr>
      <w:tr w:rsidR="008E031E" w:rsidRPr="00D34574" w:rsidTr="00274B79">
        <w:tc>
          <w:tcPr>
            <w:tcW w:w="2551" w:type="dxa"/>
            <w:shd w:val="clear" w:color="auto" w:fill="D9D9D9"/>
          </w:tcPr>
          <w:p w:rsidR="008E031E" w:rsidRDefault="008E031E" w:rsidP="008E031E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router_id</w:t>
            </w:r>
          </w:p>
        </w:tc>
        <w:tc>
          <w:tcPr>
            <w:tcW w:w="851" w:type="dxa"/>
            <w:shd w:val="clear" w:color="auto" w:fill="D9D9D9"/>
          </w:tcPr>
          <w:p w:rsidR="008E031E" w:rsidRDefault="008E031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8E031E" w:rsidRPr="00D34574" w:rsidRDefault="008E031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8E031E" w:rsidRDefault="008E031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8E031E" w:rsidRDefault="008E031E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路由器唯一ID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oute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password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路由器管理密码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router_newpassword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路由器管理旧密码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_status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E4353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蓝牙状态</w:t>
            </w:r>
            <w:r w:rsidR="00E4353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0关闭 1开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_newname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蓝牙设备新名称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_id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E8491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蓝牙ID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_detail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Json数组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蓝牙设备详情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蓝牙类别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close_type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关闭路由器类型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 关闭无线 2休眠 3 重启 4关闭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filesystem_name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文件系统名称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is_format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是否格式硬盘 0否1是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ver_name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版本名称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is_newver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是否最新版本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app_ver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App版本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app_downloadurl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App下载url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d5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下载文件MD5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file_size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BIGINT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下载文件大小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3E3AB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kernel_ver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路由器固件版本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download_size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BIGINT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已下载大小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isupdate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6D66B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是否更新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message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887785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意见内容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contact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联系方式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5F5A26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wifi_pwdlevel</w:t>
            </w:r>
          </w:p>
        </w:tc>
        <w:tc>
          <w:tcPr>
            <w:tcW w:w="851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Pr="00D34574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Pr="00F23D76" w:rsidRDefault="00B51032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WIFI密码强度</w:t>
            </w:r>
          </w:p>
        </w:tc>
      </w:tr>
      <w:tr w:rsidR="00B51032" w:rsidRPr="007B40E6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admin_pwdlevel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管理员密码强度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mobile_type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Default="00B51032" w:rsidP="00411C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手机类别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0:ios 1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:android</w:t>
            </w:r>
          </w:p>
        </w:tc>
      </w:tr>
      <w:tr w:rsidR="00B51032" w:rsidRPr="007B40E6" w:rsidTr="00274B79">
        <w:tc>
          <w:tcPr>
            <w:tcW w:w="25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system_ver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Default="00B51032" w:rsidP="00411C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系统版本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mobile_name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F94FB8">
            <w:pPr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Default="00B51032" w:rsidP="00411C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手机品牌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event_id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B51032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</w:tr>
      <w:tr w:rsidR="00B51032" w:rsidRPr="00D34574" w:rsidTr="00274B79">
        <w:tc>
          <w:tcPr>
            <w:tcW w:w="25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event_result</w:t>
            </w:r>
          </w:p>
        </w:tc>
        <w:tc>
          <w:tcPr>
            <w:tcW w:w="851" w:type="dxa"/>
            <w:shd w:val="clear" w:color="auto" w:fill="D9D9D9"/>
          </w:tcPr>
          <w:p w:rsidR="00B51032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51032" w:rsidRPr="00D34574" w:rsidRDefault="00B51032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51032" w:rsidRDefault="005A199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51032" w:rsidRDefault="00AF143D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处理世界</w:t>
            </w:r>
            <w:r w:rsidR="00B51032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结果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0成功 1失败 2处理中</w:t>
            </w:r>
          </w:p>
        </w:tc>
      </w:tr>
      <w:tr w:rsidR="001A27A6" w:rsidRPr="00D34574" w:rsidTr="00274B79">
        <w:tc>
          <w:tcPr>
            <w:tcW w:w="2551" w:type="dxa"/>
            <w:shd w:val="clear" w:color="auto" w:fill="D9D9D9"/>
          </w:tcPr>
          <w:p w:rsidR="001A27A6" w:rsidRDefault="001A27A6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is_internet</w:t>
            </w:r>
          </w:p>
        </w:tc>
        <w:tc>
          <w:tcPr>
            <w:tcW w:w="851" w:type="dxa"/>
            <w:shd w:val="clear" w:color="auto" w:fill="D9D9D9"/>
          </w:tcPr>
          <w:p w:rsidR="001A27A6" w:rsidRDefault="001A27A6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A27A6" w:rsidRPr="00D34574" w:rsidRDefault="001A27A6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A27A6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1A27A6" w:rsidRDefault="001A27A6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是否来自外网操作 0不是 1是</w:t>
            </w:r>
          </w:p>
        </w:tc>
      </w:tr>
      <w:tr w:rsidR="005C595F" w:rsidRPr="00D34574" w:rsidTr="00274B79">
        <w:tc>
          <w:tcPr>
            <w:tcW w:w="2551" w:type="dxa"/>
            <w:shd w:val="clear" w:color="auto" w:fill="D9D9D9"/>
          </w:tcPr>
          <w:p w:rsidR="005C595F" w:rsidRDefault="005C595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is_connect</w:t>
            </w:r>
          </w:p>
        </w:tc>
        <w:tc>
          <w:tcPr>
            <w:tcW w:w="851" w:type="dxa"/>
            <w:shd w:val="clear" w:color="auto" w:fill="D9D9D9"/>
          </w:tcPr>
          <w:p w:rsidR="005C595F" w:rsidRDefault="005C595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C595F" w:rsidRPr="00D34574" w:rsidRDefault="005C595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C595F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5C595F" w:rsidRDefault="005C595F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是否联网 0 不是 1是</w:t>
            </w:r>
          </w:p>
        </w:tc>
      </w:tr>
      <w:tr w:rsidR="00F11C38" w:rsidRPr="00D34574" w:rsidTr="00274B79">
        <w:tc>
          <w:tcPr>
            <w:tcW w:w="2551" w:type="dxa"/>
            <w:shd w:val="clear" w:color="auto" w:fill="D9D9D9"/>
          </w:tcPr>
          <w:p w:rsidR="00F11C38" w:rsidRDefault="00F11C38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auth_code</w:t>
            </w:r>
          </w:p>
        </w:tc>
        <w:tc>
          <w:tcPr>
            <w:tcW w:w="851" w:type="dxa"/>
            <w:shd w:val="clear" w:color="auto" w:fill="D9D9D9"/>
          </w:tcPr>
          <w:p w:rsidR="00F11C38" w:rsidRDefault="00F11C3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F11C38" w:rsidRPr="00D34574" w:rsidRDefault="00F11C3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F11C38" w:rsidRDefault="00F11C3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F11C38" w:rsidRDefault="00F11C38" w:rsidP="007726AD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验证码</w:t>
            </w:r>
          </w:p>
        </w:tc>
      </w:tr>
      <w:tr w:rsidR="00BD1628" w:rsidRPr="00D34574" w:rsidTr="00274B79">
        <w:tc>
          <w:tcPr>
            <w:tcW w:w="2551" w:type="dxa"/>
            <w:shd w:val="clear" w:color="auto" w:fill="D9D9D9"/>
          </w:tcPr>
          <w:p w:rsidR="00BD1628" w:rsidRDefault="00BD1628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851" w:type="dxa"/>
            <w:shd w:val="clear" w:color="auto" w:fill="D9D9D9"/>
          </w:tcPr>
          <w:p w:rsidR="00BD1628" w:rsidRDefault="00BD16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D1628" w:rsidRPr="00D34574" w:rsidRDefault="00BD16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D1628" w:rsidRDefault="00676A6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BD1628" w:rsidRDefault="00BD1628" w:rsidP="00907973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</w:t>
            </w:r>
            <w:r w:rsidR="00907973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可用 0不可以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</w:t>
            </w:r>
            <w:r w:rsidR="00907973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可以</w:t>
            </w:r>
          </w:p>
        </w:tc>
      </w:tr>
      <w:tr w:rsidR="00BD1628" w:rsidRPr="00D34574" w:rsidTr="00274B79">
        <w:tc>
          <w:tcPr>
            <w:tcW w:w="2551" w:type="dxa"/>
            <w:shd w:val="clear" w:color="auto" w:fill="D9D9D9"/>
          </w:tcPr>
          <w:p w:rsidR="00BD1628" w:rsidRDefault="00907973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851" w:type="dxa"/>
            <w:shd w:val="clear" w:color="auto" w:fill="D9D9D9"/>
          </w:tcPr>
          <w:p w:rsidR="00BD1628" w:rsidRDefault="0090797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D1628" w:rsidRPr="00D34574" w:rsidRDefault="00BD16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D1628" w:rsidRDefault="0090797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BD1628" w:rsidRDefault="00907973" w:rsidP="00BD1628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成员数量</w:t>
            </w:r>
          </w:p>
        </w:tc>
      </w:tr>
      <w:tr w:rsidR="00177631" w:rsidRPr="00D34574" w:rsidTr="00274B79">
        <w:tc>
          <w:tcPr>
            <w:tcW w:w="2551" w:type="dxa"/>
            <w:shd w:val="clear" w:color="auto" w:fill="D9D9D9"/>
          </w:tcPr>
          <w:p w:rsidR="00177631" w:rsidRDefault="00177631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ommode</w:t>
            </w:r>
            <w:r>
              <w:rPr>
                <w:rFonts w:hint="eastAsia"/>
                <w:sz w:val="24"/>
                <w:szCs w:val="24"/>
              </w:rPr>
              <w:t>_info</w:t>
            </w:r>
          </w:p>
        </w:tc>
        <w:tc>
          <w:tcPr>
            <w:tcW w:w="851" w:type="dxa"/>
            <w:shd w:val="clear" w:color="auto" w:fill="D9D9D9"/>
          </w:tcPr>
          <w:p w:rsidR="00177631" w:rsidRDefault="0017763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77631" w:rsidRPr="00D34574" w:rsidRDefault="0017763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77631" w:rsidRDefault="0017763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177631" w:rsidRDefault="00177631" w:rsidP="00BD1628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连接模式信息数组</w:t>
            </w:r>
          </w:p>
        </w:tc>
      </w:tr>
      <w:tr w:rsidR="00AD13B7" w:rsidRPr="00AD13B7" w:rsidTr="00274B79">
        <w:tc>
          <w:tcPr>
            <w:tcW w:w="25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get_mode</w:t>
            </w:r>
          </w:p>
        </w:tc>
        <w:tc>
          <w:tcPr>
            <w:tcW w:w="8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D13B7" w:rsidRPr="00D34574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AD13B7" w:rsidRPr="00AD13B7" w:rsidRDefault="00AD13B7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获取模式 0:所有文件及目录 1:只获取目录 2:多媒体文件</w:t>
            </w:r>
          </w:p>
        </w:tc>
      </w:tr>
      <w:tr w:rsidR="00AD13B7" w:rsidRPr="00AD13B7" w:rsidTr="00274B79">
        <w:tc>
          <w:tcPr>
            <w:tcW w:w="25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8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D13B7" w:rsidRPr="00D34574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AD13B7" w:rsidRDefault="00AD13B7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信道</w:t>
            </w:r>
          </w:p>
        </w:tc>
      </w:tr>
      <w:tr w:rsidR="00AD13B7" w:rsidRPr="00AD13B7" w:rsidTr="00274B79">
        <w:tc>
          <w:tcPr>
            <w:tcW w:w="25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encrypt</w:t>
            </w:r>
          </w:p>
        </w:tc>
        <w:tc>
          <w:tcPr>
            <w:tcW w:w="8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D13B7" w:rsidRPr="00D34574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AD13B7" w:rsidRDefault="00AD13B7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加密方式</w:t>
            </w:r>
          </w:p>
        </w:tc>
      </w:tr>
      <w:tr w:rsidR="00AD13B7" w:rsidRPr="00AD13B7" w:rsidTr="00274B79">
        <w:tc>
          <w:tcPr>
            <w:tcW w:w="25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tkip_aes</w:t>
            </w:r>
          </w:p>
        </w:tc>
        <w:tc>
          <w:tcPr>
            <w:tcW w:w="851" w:type="dxa"/>
            <w:shd w:val="clear" w:color="auto" w:fill="D9D9D9"/>
          </w:tcPr>
          <w:p w:rsidR="00AD13B7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D13B7" w:rsidRPr="00D34574" w:rsidRDefault="00AD13B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D13B7" w:rsidRDefault="000A16DB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AD13B7" w:rsidRDefault="00AD13B7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wpa2加密方式</w:t>
            </w:r>
          </w:p>
        </w:tc>
      </w:tr>
      <w:tr w:rsidR="00536EB8" w:rsidRPr="00AD13B7" w:rsidTr="00274B79">
        <w:tc>
          <w:tcPr>
            <w:tcW w:w="2551" w:type="dxa"/>
            <w:shd w:val="clear" w:color="auto" w:fill="D9D9D9"/>
          </w:tcPr>
          <w:p w:rsidR="00536EB8" w:rsidRDefault="00536EB8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sourceid</w:t>
            </w:r>
          </w:p>
        </w:tc>
        <w:tc>
          <w:tcPr>
            <w:tcW w:w="851" w:type="dxa"/>
            <w:shd w:val="clear" w:color="auto" w:fill="D9D9D9"/>
          </w:tcPr>
          <w:p w:rsidR="00536EB8" w:rsidRDefault="00536E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36EB8" w:rsidRPr="00D34574" w:rsidRDefault="00536E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36EB8" w:rsidRDefault="00536E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536EB8" w:rsidRDefault="00536EB8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注册或登录来源</w:t>
            </w:r>
          </w:p>
        </w:tc>
      </w:tr>
      <w:tr w:rsidR="005071D8" w:rsidRPr="00AD13B7" w:rsidTr="00274B79">
        <w:tc>
          <w:tcPr>
            <w:tcW w:w="2551" w:type="dxa"/>
            <w:shd w:val="clear" w:color="auto" w:fill="D9D9D9"/>
          </w:tcPr>
          <w:p w:rsidR="005071D8" w:rsidRDefault="005071D8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wifi_ap</w:t>
            </w:r>
          </w:p>
        </w:tc>
        <w:tc>
          <w:tcPr>
            <w:tcW w:w="851" w:type="dxa"/>
            <w:shd w:val="clear" w:color="auto" w:fill="D9D9D9"/>
          </w:tcPr>
          <w:p w:rsidR="005071D8" w:rsidRDefault="005071D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071D8" w:rsidRPr="00D34574" w:rsidRDefault="005071D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071D8" w:rsidRDefault="005071D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5071D8" w:rsidRDefault="005071D8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指定W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ifi_ap</w:t>
            </w:r>
          </w:p>
        </w:tc>
      </w:tr>
      <w:tr w:rsidR="00AF143D" w:rsidTr="00274B79">
        <w:tc>
          <w:tcPr>
            <w:tcW w:w="25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is_uselocal</w:t>
            </w:r>
          </w:p>
        </w:tc>
        <w:tc>
          <w:tcPr>
            <w:tcW w:w="8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F143D" w:rsidRPr="00D34574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AF143D" w:rsidRDefault="00AF143D" w:rsidP="0070629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中继模式是否使用本机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wifi配置</w:t>
            </w:r>
          </w:p>
        </w:tc>
      </w:tr>
      <w:tr w:rsidR="00AF143D" w:rsidTr="00274B79">
        <w:tc>
          <w:tcPr>
            <w:tcW w:w="25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local_ssid</w:t>
            </w:r>
          </w:p>
        </w:tc>
        <w:tc>
          <w:tcPr>
            <w:tcW w:w="8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F143D" w:rsidRPr="00D34574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AF143D" w:rsidRDefault="00AF143D" w:rsidP="0070629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中继模式本机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ssid</w:t>
            </w:r>
          </w:p>
        </w:tc>
      </w:tr>
      <w:tr w:rsidR="00AF143D" w:rsidTr="00274B79">
        <w:tc>
          <w:tcPr>
            <w:tcW w:w="25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local_password</w:t>
            </w:r>
          </w:p>
        </w:tc>
        <w:tc>
          <w:tcPr>
            <w:tcW w:w="851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F143D" w:rsidRPr="00D34574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F143D" w:rsidRDefault="00AF143D" w:rsidP="0070629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AF143D" w:rsidRDefault="00AF143D" w:rsidP="0070629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中继模式本机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连接local_ssid 密码</w:t>
            </w:r>
          </w:p>
        </w:tc>
      </w:tr>
      <w:tr w:rsidR="00AF143D" w:rsidRPr="00AD13B7" w:rsidTr="00274B79">
        <w:tc>
          <w:tcPr>
            <w:tcW w:w="2551" w:type="dxa"/>
            <w:shd w:val="clear" w:color="auto" w:fill="D9D9D9"/>
          </w:tcPr>
          <w:p w:rsidR="00AF143D" w:rsidRDefault="00B85A33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dev_id</w:t>
            </w:r>
          </w:p>
        </w:tc>
        <w:tc>
          <w:tcPr>
            <w:tcW w:w="851" w:type="dxa"/>
            <w:shd w:val="clear" w:color="auto" w:fill="D9D9D9"/>
          </w:tcPr>
          <w:p w:rsidR="00AF143D" w:rsidRDefault="00B85A3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AF143D" w:rsidRPr="00D34574" w:rsidRDefault="00AF143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AF143D" w:rsidRDefault="00B85A3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AF143D" w:rsidRDefault="00B85A33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设备唯一标识</w:t>
            </w:r>
          </w:p>
        </w:tc>
      </w:tr>
      <w:tr w:rsidR="001256D0" w:rsidRPr="00AD13B7" w:rsidTr="00274B79">
        <w:tc>
          <w:tcPr>
            <w:tcW w:w="2551" w:type="dxa"/>
            <w:shd w:val="clear" w:color="auto" w:fill="D9D9D9"/>
          </w:tcPr>
          <w:p w:rsidR="001256D0" w:rsidRDefault="001256D0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auth_type</w:t>
            </w:r>
          </w:p>
        </w:tc>
        <w:tc>
          <w:tcPr>
            <w:tcW w:w="851" w:type="dxa"/>
            <w:shd w:val="clear" w:color="auto" w:fill="D9D9D9"/>
          </w:tcPr>
          <w:p w:rsidR="001256D0" w:rsidRDefault="001256D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256D0" w:rsidRPr="00D34574" w:rsidRDefault="001256D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256D0" w:rsidRDefault="001256D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1256D0" w:rsidRDefault="001256D0" w:rsidP="00AD13B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认证码类型 1注册 2忘记密码</w:t>
            </w:r>
          </w:p>
        </w:tc>
      </w:tr>
      <w:tr w:rsidR="00717F50" w:rsidRPr="00AD13B7" w:rsidTr="00274B79">
        <w:tc>
          <w:tcPr>
            <w:tcW w:w="2551" w:type="dxa"/>
            <w:shd w:val="clear" w:color="auto" w:fill="D9D9D9"/>
          </w:tcPr>
          <w:p w:rsidR="00717F50" w:rsidRDefault="00717F50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bind_state</w:t>
            </w:r>
          </w:p>
        </w:tc>
        <w:tc>
          <w:tcPr>
            <w:tcW w:w="851" w:type="dxa"/>
            <w:shd w:val="clear" w:color="auto" w:fill="D9D9D9"/>
          </w:tcPr>
          <w:p w:rsidR="00717F50" w:rsidRDefault="00717F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717F50" w:rsidRPr="00D34574" w:rsidRDefault="00717F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717F50" w:rsidRDefault="00717F50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717F50" w:rsidRDefault="00717F50" w:rsidP="00717F5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绑定状态 1未绑定 2绑定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isdhcp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717F5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是否dhcp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sip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717F50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dhcp 开始ip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eip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dhcp 结束ip</w:t>
            </w:r>
          </w:p>
        </w:tc>
      </w:tr>
      <w:tr w:rsidR="003D3129" w:rsidRPr="00AD13B7" w:rsidTr="00274B79">
        <w:tc>
          <w:tcPr>
            <w:tcW w:w="2551" w:type="dxa"/>
            <w:shd w:val="clear" w:color="auto" w:fill="D9D9D9"/>
          </w:tcPr>
          <w:p w:rsidR="003D3129" w:rsidRDefault="003D3129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dhcptime</w:t>
            </w:r>
          </w:p>
        </w:tc>
        <w:tc>
          <w:tcPr>
            <w:tcW w:w="851" w:type="dxa"/>
            <w:shd w:val="clear" w:color="auto" w:fill="D9D9D9"/>
          </w:tcPr>
          <w:p w:rsidR="003D3129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3D3129" w:rsidRPr="00D34574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3D3129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3D3129" w:rsidRDefault="003D3129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dhcp 租期 小时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ip_mac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p_mac绑定信息数组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dev_num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设备连接数量</w:t>
            </w:r>
          </w:p>
        </w:tc>
      </w:tr>
      <w:tr w:rsidR="00DD2CDF" w:rsidRPr="00AD13B7" w:rsidTr="00274B79">
        <w:tc>
          <w:tcPr>
            <w:tcW w:w="25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dev_runtime</w:t>
            </w:r>
          </w:p>
        </w:tc>
        <w:tc>
          <w:tcPr>
            <w:tcW w:w="851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DD2CDF" w:rsidRPr="00D34574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D2CDF" w:rsidRDefault="00DD2CD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DD2CDF" w:rsidRDefault="00DD2CD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设备运行时间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秒</w:t>
            </w:r>
          </w:p>
        </w:tc>
      </w:tr>
      <w:tr w:rsidR="000B0D28" w:rsidRPr="00AD13B7" w:rsidTr="00274B79">
        <w:tc>
          <w:tcPr>
            <w:tcW w:w="2551" w:type="dxa"/>
            <w:shd w:val="clear" w:color="auto" w:fill="D9D9D9"/>
          </w:tcPr>
          <w:p w:rsidR="000B0D28" w:rsidRDefault="000B0D28" w:rsidP="007726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router_ver</w:t>
            </w:r>
          </w:p>
        </w:tc>
        <w:tc>
          <w:tcPr>
            <w:tcW w:w="851" w:type="dxa"/>
            <w:shd w:val="clear" w:color="auto" w:fill="D9D9D9"/>
          </w:tcPr>
          <w:p w:rsidR="000B0D28" w:rsidRDefault="000B0D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0B0D28" w:rsidRPr="00D34574" w:rsidRDefault="000B0D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0B0D28" w:rsidRDefault="000B0D2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0B0D28" w:rsidRDefault="00C64B05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路由器版本</w:t>
            </w:r>
          </w:p>
        </w:tc>
      </w:tr>
      <w:tr w:rsidR="00C64B05" w:rsidRPr="00AD13B7" w:rsidTr="00274B79">
        <w:tc>
          <w:tcPr>
            <w:tcW w:w="2551" w:type="dxa"/>
            <w:shd w:val="clear" w:color="auto" w:fill="D9D9D9"/>
          </w:tcPr>
          <w:p w:rsidR="00C64B05" w:rsidRDefault="00C64B05" w:rsidP="00C64B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avg_</w:t>
            </w:r>
            <w:r w:rsidR="001F2A67">
              <w:rPr>
                <w:rFonts w:hint="eastAsia"/>
                <w:sz w:val="24"/>
                <w:szCs w:val="24"/>
              </w:rPr>
              <w:t>download</w:t>
            </w:r>
            <w:r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851" w:type="dxa"/>
            <w:shd w:val="clear" w:color="auto" w:fill="D9D9D9"/>
          </w:tcPr>
          <w:p w:rsidR="00C64B05" w:rsidRDefault="00C64B05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C64B05" w:rsidRPr="00D34574" w:rsidRDefault="00C64B05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C64B05" w:rsidRDefault="00C64B05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C64B05" w:rsidRDefault="00C64B05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平均下载速度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KB/S</w:t>
            </w:r>
          </w:p>
        </w:tc>
      </w:tr>
      <w:tr w:rsidR="001F2A67" w:rsidRPr="00AD13B7" w:rsidTr="00274B79">
        <w:tc>
          <w:tcPr>
            <w:tcW w:w="2551" w:type="dxa"/>
            <w:shd w:val="clear" w:color="auto" w:fill="D9D9D9"/>
          </w:tcPr>
          <w:p w:rsidR="001F2A67" w:rsidRDefault="001F2A67" w:rsidP="00C64B0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cur_downloadspeed</w:t>
            </w:r>
          </w:p>
        </w:tc>
        <w:tc>
          <w:tcPr>
            <w:tcW w:w="851" w:type="dxa"/>
            <w:shd w:val="clear" w:color="auto" w:fill="D9D9D9"/>
          </w:tcPr>
          <w:p w:rsidR="001F2A67" w:rsidRDefault="001F2A6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F2A67" w:rsidRPr="00D34574" w:rsidRDefault="001F2A6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F2A67" w:rsidRDefault="001F2A6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float</w:t>
            </w:r>
          </w:p>
        </w:tc>
        <w:tc>
          <w:tcPr>
            <w:tcW w:w="3259" w:type="dxa"/>
            <w:shd w:val="clear" w:color="auto" w:fill="D9D9D9"/>
          </w:tcPr>
          <w:p w:rsidR="001F2A67" w:rsidRDefault="001F2A67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当前下载速度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KB/S</w:t>
            </w:r>
          </w:p>
        </w:tc>
      </w:tr>
      <w:tr w:rsidR="007400EE" w:rsidRPr="00AD13B7" w:rsidTr="00274B79">
        <w:tc>
          <w:tcPr>
            <w:tcW w:w="2551" w:type="dxa"/>
            <w:shd w:val="clear" w:color="auto" w:fill="D9D9D9"/>
          </w:tcPr>
          <w:p w:rsidR="007400EE" w:rsidRDefault="007400EE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dev_flowlist</w:t>
            </w:r>
          </w:p>
        </w:tc>
        <w:tc>
          <w:tcPr>
            <w:tcW w:w="851" w:type="dxa"/>
            <w:shd w:val="clear" w:color="auto" w:fill="D9D9D9"/>
          </w:tcPr>
          <w:p w:rsidR="007400EE" w:rsidRDefault="007400E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7400EE" w:rsidRPr="00D34574" w:rsidRDefault="007400E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7400EE" w:rsidRDefault="007400EE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7400EE" w:rsidRDefault="007400EE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设备流量统计数组列表</w:t>
            </w:r>
          </w:p>
        </w:tc>
      </w:tr>
      <w:tr w:rsidR="003D3129" w:rsidRPr="00AD13B7" w:rsidTr="00274B79">
        <w:tc>
          <w:tcPr>
            <w:tcW w:w="2551" w:type="dxa"/>
            <w:shd w:val="clear" w:color="auto" w:fill="D9D9D9"/>
          </w:tcPr>
          <w:p w:rsidR="003D3129" w:rsidRDefault="003D3129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dev_infolist</w:t>
            </w:r>
          </w:p>
        </w:tc>
        <w:tc>
          <w:tcPr>
            <w:tcW w:w="851" w:type="dxa"/>
            <w:shd w:val="clear" w:color="auto" w:fill="D9D9D9"/>
          </w:tcPr>
          <w:p w:rsidR="003D3129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3D3129" w:rsidRPr="00D34574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3D3129" w:rsidRDefault="003D312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3D3129" w:rsidRDefault="003D3129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设备信息数组</w:t>
            </w:r>
          </w:p>
        </w:tc>
      </w:tr>
      <w:tr w:rsidR="00451461" w:rsidRPr="00AD13B7" w:rsidTr="00451461">
        <w:tc>
          <w:tcPr>
            <w:tcW w:w="2551" w:type="dxa"/>
            <w:shd w:val="clear" w:color="auto" w:fill="D9D9D9"/>
          </w:tcPr>
          <w:p w:rsidR="00451461" w:rsidRDefault="00451461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isvalid</w:t>
            </w:r>
          </w:p>
        </w:tc>
        <w:tc>
          <w:tcPr>
            <w:tcW w:w="851" w:type="dxa"/>
            <w:shd w:val="clear" w:color="auto" w:fill="D9D9D9"/>
          </w:tcPr>
          <w:p w:rsidR="00451461" w:rsidRDefault="0045146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51461" w:rsidRPr="00D34574" w:rsidRDefault="0045146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51461" w:rsidRDefault="00451461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ool</w:t>
            </w:r>
          </w:p>
        </w:tc>
        <w:tc>
          <w:tcPr>
            <w:tcW w:w="3259" w:type="dxa"/>
            <w:shd w:val="clear" w:color="auto" w:fill="D9D9D9"/>
          </w:tcPr>
          <w:p w:rsidR="00451461" w:rsidRDefault="00451461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是否有效</w:t>
            </w:r>
          </w:p>
        </w:tc>
      </w:tr>
      <w:tr w:rsidR="00451461" w:rsidRPr="00AD13B7" w:rsidTr="00451461">
        <w:tc>
          <w:tcPr>
            <w:tcW w:w="2551" w:type="dxa"/>
            <w:shd w:val="clear" w:color="auto" w:fill="D9D9D9"/>
          </w:tcPr>
          <w:p w:rsidR="00451461" w:rsidRDefault="00451461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p_</w:t>
            </w: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851" w:type="dxa"/>
            <w:shd w:val="clear" w:color="auto" w:fill="D9D9D9"/>
          </w:tcPr>
          <w:p w:rsidR="00451461" w:rsidRDefault="0045146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51461" w:rsidRPr="00D34574" w:rsidRDefault="00451461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51461" w:rsidRDefault="00451461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451461" w:rsidRDefault="00451461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p_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mac绑定数组</w:t>
            </w:r>
          </w:p>
        </w:tc>
      </w:tr>
      <w:tr w:rsidR="00235AF7" w:rsidRPr="00AD13B7" w:rsidTr="00451461">
        <w:tc>
          <w:tcPr>
            <w:tcW w:w="2551" w:type="dxa"/>
            <w:shd w:val="clear" w:color="auto" w:fill="D9D9D9"/>
          </w:tcPr>
          <w:p w:rsidR="00235AF7" w:rsidRDefault="00235AF7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is_autochannel</w:t>
            </w:r>
          </w:p>
        </w:tc>
        <w:tc>
          <w:tcPr>
            <w:tcW w:w="851" w:type="dxa"/>
            <w:shd w:val="clear" w:color="auto" w:fill="D9D9D9"/>
          </w:tcPr>
          <w:p w:rsidR="00235AF7" w:rsidRDefault="00235AF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235AF7" w:rsidRPr="00D34574" w:rsidRDefault="00235AF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235AF7" w:rsidRDefault="00235AF7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235AF7" w:rsidRDefault="00235AF7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是否自动获取信道</w:t>
            </w:r>
          </w:p>
        </w:tc>
      </w:tr>
      <w:tr w:rsidR="00235AF7" w:rsidRPr="00AD13B7" w:rsidTr="00451461">
        <w:tc>
          <w:tcPr>
            <w:tcW w:w="2551" w:type="dxa"/>
            <w:shd w:val="clear" w:color="auto" w:fill="D9D9D9"/>
          </w:tcPr>
          <w:p w:rsidR="00235AF7" w:rsidRDefault="00235AF7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wps_type</w:t>
            </w:r>
          </w:p>
        </w:tc>
        <w:tc>
          <w:tcPr>
            <w:tcW w:w="851" w:type="dxa"/>
            <w:shd w:val="clear" w:color="auto" w:fill="D9D9D9"/>
          </w:tcPr>
          <w:p w:rsidR="00235AF7" w:rsidRDefault="00235AF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235AF7" w:rsidRPr="00D34574" w:rsidRDefault="00235AF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235AF7" w:rsidRDefault="00235AF7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235AF7" w:rsidRDefault="00235AF7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wps连接方式 1 PIN 2 WSS</w:t>
            </w:r>
          </w:p>
        </w:tc>
      </w:tr>
      <w:tr w:rsidR="00811007" w:rsidRPr="00AD13B7" w:rsidTr="00451461">
        <w:tc>
          <w:tcPr>
            <w:tcW w:w="2551" w:type="dxa"/>
            <w:shd w:val="clear" w:color="auto" w:fill="D9D9D9"/>
          </w:tcPr>
          <w:p w:rsidR="00811007" w:rsidRDefault="0065749C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  <w:r w:rsidR="00811007">
              <w:rPr>
                <w:rFonts w:hint="eastAsia"/>
                <w:sz w:val="24"/>
                <w:szCs w:val="24"/>
              </w:rPr>
              <w:t>list_type</w:t>
            </w:r>
          </w:p>
        </w:tc>
        <w:tc>
          <w:tcPr>
            <w:tcW w:w="851" w:type="dxa"/>
            <w:shd w:val="clear" w:color="auto" w:fill="D9D9D9"/>
          </w:tcPr>
          <w:p w:rsidR="00811007" w:rsidRDefault="0081100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811007" w:rsidRPr="00D34574" w:rsidRDefault="00811007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811007" w:rsidRDefault="00811007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811007" w:rsidRDefault="00811007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获取设备类别 0全部 1白名单 2黑名单</w:t>
            </w:r>
          </w:p>
        </w:tc>
      </w:tr>
      <w:tr w:rsidR="0065749C" w:rsidRPr="00AD13B7" w:rsidTr="00451461">
        <w:tc>
          <w:tcPr>
            <w:tcW w:w="2551" w:type="dxa"/>
            <w:shd w:val="clear" w:color="auto" w:fill="D9D9D9"/>
          </w:tcPr>
          <w:p w:rsidR="0065749C" w:rsidRDefault="0065749C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op_type</w:t>
            </w:r>
          </w:p>
        </w:tc>
        <w:tc>
          <w:tcPr>
            <w:tcW w:w="851" w:type="dxa"/>
            <w:shd w:val="clear" w:color="auto" w:fill="D9D9D9"/>
          </w:tcPr>
          <w:p w:rsidR="0065749C" w:rsidRDefault="0065749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65749C" w:rsidRPr="00D34574" w:rsidRDefault="0065749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5749C" w:rsidRDefault="0065749C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65749C" w:rsidRDefault="0065749C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操作方式 1增加 2删除</w:t>
            </w:r>
          </w:p>
        </w:tc>
      </w:tr>
      <w:tr w:rsidR="0065749C" w:rsidRPr="00AD13B7" w:rsidTr="00451461">
        <w:tc>
          <w:tcPr>
            <w:tcW w:w="2551" w:type="dxa"/>
            <w:shd w:val="clear" w:color="auto" w:fill="D9D9D9"/>
          </w:tcPr>
          <w:p w:rsidR="0065749C" w:rsidRDefault="0065749C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wifi_ctl</w:t>
            </w:r>
          </w:p>
        </w:tc>
        <w:tc>
          <w:tcPr>
            <w:tcW w:w="851" w:type="dxa"/>
            <w:shd w:val="clear" w:color="auto" w:fill="D9D9D9"/>
          </w:tcPr>
          <w:p w:rsidR="0065749C" w:rsidRDefault="0065749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65749C" w:rsidRPr="00D34574" w:rsidRDefault="0065749C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5749C" w:rsidRDefault="0065749C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65749C" w:rsidRDefault="0065749C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是否启动无线访问控制</w:t>
            </w:r>
          </w:p>
        </w:tc>
      </w:tr>
      <w:tr w:rsidR="0012484D" w:rsidRPr="00AD13B7" w:rsidTr="00451461">
        <w:tc>
          <w:tcPr>
            <w:tcW w:w="2551" w:type="dxa"/>
            <w:shd w:val="clear" w:color="auto" w:fill="D9D9D9"/>
          </w:tcPr>
          <w:p w:rsidR="0012484D" w:rsidRDefault="0012484D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is_autosleep</w:t>
            </w:r>
          </w:p>
        </w:tc>
        <w:tc>
          <w:tcPr>
            <w:tcW w:w="851" w:type="dxa"/>
            <w:shd w:val="clear" w:color="auto" w:fill="D9D9D9"/>
          </w:tcPr>
          <w:p w:rsidR="0012484D" w:rsidRDefault="001248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2484D" w:rsidRPr="00D34574" w:rsidRDefault="0012484D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2484D" w:rsidRDefault="0012484D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12484D" w:rsidRDefault="0012484D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是否自动休眠</w:t>
            </w:r>
          </w:p>
        </w:tc>
      </w:tr>
      <w:tr w:rsidR="001951B8" w:rsidRPr="00AD13B7" w:rsidTr="00451461">
        <w:tc>
          <w:tcPr>
            <w:tcW w:w="2551" w:type="dxa"/>
            <w:shd w:val="clear" w:color="auto" w:fill="D9D9D9"/>
          </w:tcPr>
          <w:p w:rsidR="001951B8" w:rsidRDefault="001951B8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is_openbluetooth</w:t>
            </w:r>
          </w:p>
        </w:tc>
        <w:tc>
          <w:tcPr>
            <w:tcW w:w="851" w:type="dxa"/>
            <w:shd w:val="clear" w:color="auto" w:fill="D9D9D9"/>
          </w:tcPr>
          <w:p w:rsidR="001951B8" w:rsidRDefault="001951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951B8" w:rsidRPr="00D34574" w:rsidRDefault="001951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951B8" w:rsidRDefault="001951B8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1951B8" w:rsidRDefault="001951B8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是否启动蓝牙</w:t>
            </w:r>
          </w:p>
        </w:tc>
      </w:tr>
      <w:tr w:rsidR="001951B8" w:rsidRPr="00AD13B7" w:rsidTr="00451461">
        <w:tc>
          <w:tcPr>
            <w:tcW w:w="2551" w:type="dxa"/>
            <w:shd w:val="clear" w:color="auto" w:fill="D9D9D9"/>
          </w:tcPr>
          <w:p w:rsidR="001951B8" w:rsidRDefault="001951B8" w:rsidP="00740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is_limitspeed</w:t>
            </w:r>
          </w:p>
        </w:tc>
        <w:tc>
          <w:tcPr>
            <w:tcW w:w="851" w:type="dxa"/>
            <w:shd w:val="clear" w:color="auto" w:fill="D9D9D9"/>
          </w:tcPr>
          <w:p w:rsidR="001951B8" w:rsidRDefault="001951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951B8" w:rsidRPr="00D34574" w:rsidRDefault="001951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951B8" w:rsidRDefault="001951B8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1951B8" w:rsidRDefault="001951B8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</w:t>
            </w:r>
            <w:r w:rsidR="005D3853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限制网速</w:t>
            </w:r>
          </w:p>
        </w:tc>
      </w:tr>
      <w:tr w:rsidR="001951B8" w:rsidRPr="00AD13B7" w:rsidTr="00451461">
        <w:tc>
          <w:tcPr>
            <w:tcW w:w="2551" w:type="dxa"/>
            <w:shd w:val="clear" w:color="auto" w:fill="D9D9D9"/>
          </w:tcPr>
          <w:p w:rsidR="001951B8" w:rsidRDefault="001951B8" w:rsidP="001951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</w:t>
            </w:r>
            <w:r>
              <w:rPr>
                <w:rFonts w:hint="eastAsia"/>
                <w:sz w:val="24"/>
                <w:szCs w:val="24"/>
              </w:rPr>
              <w:t>qos</w:t>
            </w:r>
          </w:p>
        </w:tc>
        <w:tc>
          <w:tcPr>
            <w:tcW w:w="851" w:type="dxa"/>
            <w:shd w:val="clear" w:color="auto" w:fill="D9D9D9"/>
          </w:tcPr>
          <w:p w:rsidR="001951B8" w:rsidRDefault="005D385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1951B8" w:rsidRPr="00D34574" w:rsidRDefault="001951B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951B8" w:rsidRDefault="005D385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1951B8" w:rsidRDefault="005D385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是否自动分配带宽</w:t>
            </w:r>
          </w:p>
        </w:tc>
      </w:tr>
      <w:tr w:rsidR="005D3853" w:rsidRPr="00AD13B7" w:rsidTr="00451461">
        <w:tc>
          <w:tcPr>
            <w:tcW w:w="2551" w:type="dxa"/>
            <w:shd w:val="clear" w:color="auto" w:fill="D9D9D9"/>
          </w:tcPr>
          <w:p w:rsidR="005D3853" w:rsidRDefault="005D385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uploadspeedpec</w:t>
            </w:r>
          </w:p>
        </w:tc>
        <w:tc>
          <w:tcPr>
            <w:tcW w:w="851" w:type="dxa"/>
            <w:shd w:val="clear" w:color="auto" w:fill="D9D9D9"/>
          </w:tcPr>
          <w:p w:rsidR="005D3853" w:rsidRDefault="005D385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D3853" w:rsidRPr="00D34574" w:rsidRDefault="005D385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D3853" w:rsidRDefault="005D385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5D3853" w:rsidRDefault="005D385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上行带宽百分比</w:t>
            </w:r>
          </w:p>
        </w:tc>
      </w:tr>
      <w:tr w:rsidR="005D3853" w:rsidRPr="00AD13B7" w:rsidTr="00451461">
        <w:tc>
          <w:tcPr>
            <w:tcW w:w="2551" w:type="dxa"/>
            <w:shd w:val="clear" w:color="auto" w:fill="D9D9D9"/>
          </w:tcPr>
          <w:p w:rsidR="005D3853" w:rsidRDefault="005D385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downloadspeedpec</w:t>
            </w:r>
          </w:p>
        </w:tc>
        <w:tc>
          <w:tcPr>
            <w:tcW w:w="851" w:type="dxa"/>
            <w:shd w:val="clear" w:color="auto" w:fill="D9D9D9"/>
          </w:tcPr>
          <w:p w:rsidR="005D3853" w:rsidRDefault="005D385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D3853" w:rsidRPr="00D34574" w:rsidRDefault="005D385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D3853" w:rsidRDefault="005D385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5D3853" w:rsidRDefault="005D385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下行带宽百分比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wifi_setting2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eb设置wifi数值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limitspeed_devlist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限制速度设备数组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is_upnp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是否upnp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app_name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应用程序名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oport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外网端口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4919C3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iport</w:t>
            </w:r>
          </w:p>
        </w:tc>
        <w:tc>
          <w:tcPr>
            <w:tcW w:w="851" w:type="dxa"/>
            <w:shd w:val="clear" w:color="auto" w:fill="D9D9D9"/>
          </w:tcPr>
          <w:p w:rsidR="004919C3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4919C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4919C3" w:rsidRDefault="004919C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内网端口</w:t>
            </w:r>
          </w:p>
        </w:tc>
      </w:tr>
      <w:tr w:rsidR="004919C3" w:rsidRPr="00AD13B7" w:rsidTr="00451461">
        <w:tc>
          <w:tcPr>
            <w:tcW w:w="2551" w:type="dxa"/>
            <w:shd w:val="clear" w:color="auto" w:fill="D9D9D9"/>
          </w:tcPr>
          <w:p w:rsidR="004919C3" w:rsidRDefault="007F6D2F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upnp_info</w:t>
            </w:r>
          </w:p>
        </w:tc>
        <w:tc>
          <w:tcPr>
            <w:tcW w:w="851" w:type="dxa"/>
            <w:shd w:val="clear" w:color="auto" w:fill="D9D9D9"/>
          </w:tcPr>
          <w:p w:rsidR="004919C3" w:rsidRDefault="007F6D2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4919C3" w:rsidRPr="00D34574" w:rsidRDefault="004919C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4919C3" w:rsidRDefault="007F6D2F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son数组</w:t>
            </w:r>
          </w:p>
        </w:tc>
        <w:tc>
          <w:tcPr>
            <w:tcW w:w="3259" w:type="dxa"/>
            <w:shd w:val="clear" w:color="auto" w:fill="D9D9D9"/>
          </w:tcPr>
          <w:p w:rsidR="004919C3" w:rsidRDefault="007F6D2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upnp数组</w:t>
            </w:r>
          </w:p>
        </w:tc>
      </w:tr>
      <w:tr w:rsidR="007F6D2F" w:rsidRPr="00AD13B7" w:rsidTr="00451461">
        <w:tc>
          <w:tcPr>
            <w:tcW w:w="2551" w:type="dxa"/>
            <w:shd w:val="clear" w:color="auto" w:fill="D9D9D9"/>
          </w:tcPr>
          <w:p w:rsidR="007F6D2F" w:rsidRDefault="007F6D2F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protocol_type</w:t>
            </w:r>
          </w:p>
        </w:tc>
        <w:tc>
          <w:tcPr>
            <w:tcW w:w="851" w:type="dxa"/>
            <w:shd w:val="clear" w:color="auto" w:fill="D9D9D9"/>
          </w:tcPr>
          <w:p w:rsidR="007F6D2F" w:rsidRDefault="007F6D2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7F6D2F" w:rsidRPr="00D34574" w:rsidRDefault="007F6D2F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7F6D2F" w:rsidRDefault="007F6D2F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7F6D2F" w:rsidRDefault="007F6D2F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协议 1 TCP 2 UDP</w:t>
            </w:r>
          </w:p>
        </w:tc>
      </w:tr>
      <w:tr w:rsidR="00940648" w:rsidRPr="00AD13B7" w:rsidTr="00451461">
        <w:tc>
          <w:tcPr>
            <w:tcW w:w="2551" w:type="dxa"/>
            <w:shd w:val="clear" w:color="auto" w:fill="D9D9D9"/>
          </w:tcPr>
          <w:p w:rsidR="00940648" w:rsidRDefault="00940648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is_dmz</w:t>
            </w:r>
          </w:p>
        </w:tc>
        <w:tc>
          <w:tcPr>
            <w:tcW w:w="851" w:type="dxa"/>
            <w:shd w:val="clear" w:color="auto" w:fill="D9D9D9"/>
          </w:tcPr>
          <w:p w:rsidR="00940648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940648" w:rsidRPr="00D34574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940648" w:rsidRDefault="00940648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940648" w:rsidRDefault="00940648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是否dmz</w:t>
            </w:r>
          </w:p>
        </w:tc>
      </w:tr>
      <w:tr w:rsidR="00940648" w:rsidRPr="00AD13B7" w:rsidTr="00451461">
        <w:tc>
          <w:tcPr>
            <w:tcW w:w="2551" w:type="dxa"/>
            <w:shd w:val="clear" w:color="auto" w:fill="D9D9D9"/>
          </w:tcPr>
          <w:p w:rsidR="00940648" w:rsidRDefault="00940648" w:rsidP="009406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is_igmpsnoop</w:t>
            </w:r>
          </w:p>
        </w:tc>
        <w:tc>
          <w:tcPr>
            <w:tcW w:w="851" w:type="dxa"/>
            <w:shd w:val="clear" w:color="auto" w:fill="D9D9D9"/>
          </w:tcPr>
          <w:p w:rsidR="00940648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940648" w:rsidRPr="00D34574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940648" w:rsidRDefault="00940648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940648" w:rsidRDefault="00940648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是否imgpsnoop</w:t>
            </w:r>
          </w:p>
        </w:tc>
      </w:tr>
      <w:tr w:rsidR="00940648" w:rsidRPr="00AD13B7" w:rsidTr="00451461">
        <w:tc>
          <w:tcPr>
            <w:tcW w:w="2551" w:type="dxa"/>
            <w:shd w:val="clear" w:color="auto" w:fill="D9D9D9"/>
          </w:tcPr>
          <w:p w:rsidR="00940648" w:rsidRDefault="00940648" w:rsidP="005D38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is_ddos</w:t>
            </w:r>
          </w:p>
        </w:tc>
        <w:tc>
          <w:tcPr>
            <w:tcW w:w="851" w:type="dxa"/>
            <w:shd w:val="clear" w:color="auto" w:fill="D9D9D9"/>
          </w:tcPr>
          <w:p w:rsidR="00940648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940648" w:rsidRPr="00D34574" w:rsidRDefault="00940648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940648" w:rsidRDefault="00940648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940648" w:rsidRDefault="00940648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是否ddos</w:t>
            </w:r>
          </w:p>
        </w:tc>
      </w:tr>
      <w:tr w:rsidR="00BA7209" w:rsidRPr="00AD13B7" w:rsidTr="00451461">
        <w:tc>
          <w:tcPr>
            <w:tcW w:w="2551" w:type="dxa"/>
            <w:shd w:val="clear" w:color="auto" w:fill="D9D9D9"/>
          </w:tcPr>
          <w:p w:rsidR="00BA7209" w:rsidRDefault="00BA7209" w:rsidP="00BA7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hardware_ver</w:t>
            </w:r>
          </w:p>
        </w:tc>
        <w:tc>
          <w:tcPr>
            <w:tcW w:w="851" w:type="dxa"/>
            <w:shd w:val="clear" w:color="auto" w:fill="D9D9D9"/>
          </w:tcPr>
          <w:p w:rsidR="00BA7209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A7209" w:rsidRPr="00D34574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A7209" w:rsidRDefault="00BA7209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A7209" w:rsidRDefault="00BA7209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硬件版本</w:t>
            </w:r>
          </w:p>
        </w:tc>
      </w:tr>
      <w:tr w:rsidR="00BA7209" w:rsidRPr="00AD13B7" w:rsidTr="00451461">
        <w:tc>
          <w:tcPr>
            <w:tcW w:w="2551" w:type="dxa"/>
            <w:shd w:val="clear" w:color="auto" w:fill="D9D9D9"/>
          </w:tcPr>
          <w:p w:rsidR="00BA7209" w:rsidRDefault="00BA7209" w:rsidP="00BA7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hardware_newver</w:t>
            </w:r>
          </w:p>
        </w:tc>
        <w:tc>
          <w:tcPr>
            <w:tcW w:w="851" w:type="dxa"/>
            <w:shd w:val="clear" w:color="auto" w:fill="D9D9D9"/>
          </w:tcPr>
          <w:p w:rsidR="00BA7209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A7209" w:rsidRPr="00D34574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A7209" w:rsidRDefault="00BA7209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A7209" w:rsidRDefault="00BA7209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已经最新版本</w:t>
            </w:r>
          </w:p>
        </w:tc>
      </w:tr>
      <w:tr w:rsidR="00BA7209" w:rsidRPr="00AD13B7" w:rsidTr="00451461">
        <w:tc>
          <w:tcPr>
            <w:tcW w:w="2551" w:type="dxa"/>
            <w:shd w:val="clear" w:color="auto" w:fill="D9D9D9"/>
          </w:tcPr>
          <w:p w:rsidR="00BA7209" w:rsidRDefault="00BA7209" w:rsidP="00BA7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back_filename</w:t>
            </w:r>
          </w:p>
        </w:tc>
        <w:tc>
          <w:tcPr>
            <w:tcW w:w="851" w:type="dxa"/>
            <w:shd w:val="clear" w:color="auto" w:fill="D9D9D9"/>
          </w:tcPr>
          <w:p w:rsidR="00BA7209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BA7209" w:rsidRPr="00D34574" w:rsidRDefault="00BA7209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BA7209" w:rsidRDefault="00BA7209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字符串</w:t>
            </w:r>
          </w:p>
        </w:tc>
        <w:tc>
          <w:tcPr>
            <w:tcW w:w="3259" w:type="dxa"/>
            <w:shd w:val="clear" w:color="auto" w:fill="D9D9D9"/>
          </w:tcPr>
          <w:p w:rsidR="00BA7209" w:rsidRDefault="00BA7209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备份文件名</w:t>
            </w:r>
          </w:p>
        </w:tc>
      </w:tr>
      <w:tr w:rsidR="00741E13" w:rsidRPr="00AD13B7" w:rsidTr="00451461">
        <w:tc>
          <w:tcPr>
            <w:tcW w:w="2551" w:type="dxa"/>
            <w:shd w:val="clear" w:color="auto" w:fill="D9D9D9"/>
          </w:tcPr>
          <w:p w:rsidR="00741E13" w:rsidRDefault="00741E13" w:rsidP="00741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is_internet</w:t>
            </w:r>
          </w:p>
        </w:tc>
        <w:tc>
          <w:tcPr>
            <w:tcW w:w="851" w:type="dxa"/>
            <w:shd w:val="clear" w:color="auto" w:fill="D9D9D9"/>
          </w:tcPr>
          <w:p w:rsidR="00741E13" w:rsidRDefault="00741E1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741E13" w:rsidRPr="00D34574" w:rsidRDefault="00741E13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741E13" w:rsidRDefault="00741E13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bool</w:t>
            </w:r>
          </w:p>
        </w:tc>
        <w:tc>
          <w:tcPr>
            <w:tcW w:w="3259" w:type="dxa"/>
            <w:shd w:val="clear" w:color="auto" w:fill="D9D9D9"/>
          </w:tcPr>
          <w:p w:rsidR="00741E13" w:rsidRDefault="00741E13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是否已经连接互联网</w:t>
            </w:r>
          </w:p>
        </w:tc>
      </w:tr>
      <w:tr w:rsidR="005D13E4" w:rsidRPr="00AD13B7" w:rsidTr="00451461">
        <w:tc>
          <w:tcPr>
            <w:tcW w:w="2551" w:type="dxa"/>
            <w:shd w:val="clear" w:color="auto" w:fill="D9D9D9"/>
          </w:tcPr>
          <w:p w:rsidR="005D13E4" w:rsidRDefault="005D13E4" w:rsidP="00741E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update_state</w:t>
            </w:r>
          </w:p>
        </w:tc>
        <w:tc>
          <w:tcPr>
            <w:tcW w:w="851" w:type="dxa"/>
            <w:shd w:val="clear" w:color="auto" w:fill="D9D9D9"/>
          </w:tcPr>
          <w:p w:rsidR="005D13E4" w:rsidRDefault="005D13E4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100</w:t>
            </w:r>
          </w:p>
        </w:tc>
        <w:tc>
          <w:tcPr>
            <w:tcW w:w="850" w:type="dxa"/>
            <w:shd w:val="clear" w:color="auto" w:fill="D9D9D9"/>
          </w:tcPr>
          <w:p w:rsidR="005D13E4" w:rsidRPr="00D34574" w:rsidRDefault="005D13E4" w:rsidP="007726AD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5D13E4" w:rsidRDefault="005D13E4" w:rsidP="00451461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INT</w:t>
            </w:r>
          </w:p>
        </w:tc>
        <w:tc>
          <w:tcPr>
            <w:tcW w:w="3259" w:type="dxa"/>
            <w:shd w:val="clear" w:color="auto" w:fill="D9D9D9"/>
          </w:tcPr>
          <w:p w:rsidR="005D13E4" w:rsidRPr="005D13E4" w:rsidRDefault="005D13E4" w:rsidP="00DD2CDF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274B7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1下载中2下载失败3下载成功</w:t>
            </w:r>
          </w:p>
        </w:tc>
      </w:tr>
      <w:tr w:rsidR="0080048C" w:rsidRPr="00AD13B7" w:rsidTr="00451461">
        <w:trPr>
          <w:ins w:id="49" w:author="w" w:date="2014-12-18T14:58:00Z"/>
        </w:trPr>
        <w:tc>
          <w:tcPr>
            <w:tcW w:w="2551" w:type="dxa"/>
            <w:shd w:val="clear" w:color="auto" w:fill="D9D9D9"/>
          </w:tcPr>
          <w:p w:rsidR="0080048C" w:rsidRDefault="0080048C" w:rsidP="00741E13">
            <w:pPr>
              <w:jc w:val="center"/>
              <w:rPr>
                <w:ins w:id="50" w:author="w" w:date="2014-12-18T14:58:00Z"/>
                <w:sz w:val="24"/>
                <w:szCs w:val="24"/>
              </w:rPr>
            </w:pPr>
            <w:ins w:id="51" w:author="w" w:date="2014-12-18T14:58:00Z">
              <w:r>
                <w:rPr>
                  <w:rFonts w:hint="eastAsia"/>
                  <w:sz w:val="24"/>
                  <w:szCs w:val="24"/>
                </w:rPr>
                <w:t>wifi_pwdlevel</w:t>
              </w:r>
            </w:ins>
          </w:p>
        </w:tc>
        <w:tc>
          <w:tcPr>
            <w:tcW w:w="851" w:type="dxa"/>
            <w:shd w:val="clear" w:color="auto" w:fill="D9D9D9"/>
          </w:tcPr>
          <w:p w:rsidR="0080048C" w:rsidRDefault="0080048C" w:rsidP="007726AD">
            <w:pPr>
              <w:jc w:val="center"/>
              <w:rPr>
                <w:ins w:id="52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  <w:ins w:id="53" w:author="w" w:date="2014-12-18T14:5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80048C" w:rsidRPr="00D34574" w:rsidRDefault="0080048C" w:rsidP="007726AD">
            <w:pPr>
              <w:jc w:val="center"/>
              <w:rPr>
                <w:ins w:id="54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80048C" w:rsidRDefault="0080048C" w:rsidP="00451461">
            <w:pPr>
              <w:jc w:val="center"/>
              <w:rPr>
                <w:ins w:id="55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  <w:ins w:id="56" w:author="w" w:date="2014-12-18T14:5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80048C" w:rsidRPr="00274B79" w:rsidRDefault="00986910" w:rsidP="00DD2CDF">
            <w:pPr>
              <w:rPr>
                <w:ins w:id="57" w:author="w" w:date="2014-12-18T14:58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58" w:author="w" w:date="2014-12-18T16:49:00Z">
              <w:r>
                <w:rPr>
                  <w:rFonts w:ascii="微软雅黑" w:eastAsia="微软雅黑" w:hAnsi="微软雅黑"/>
                  <w:color w:val="000000"/>
                  <w:sz w:val="18"/>
                  <w:szCs w:val="18"/>
                </w:rPr>
                <w:t>W</w:t>
              </w:r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ifi密码强度</w:t>
              </w:r>
            </w:ins>
          </w:p>
        </w:tc>
      </w:tr>
      <w:tr w:rsidR="0080048C" w:rsidRPr="00AD13B7" w:rsidTr="00451461">
        <w:trPr>
          <w:ins w:id="59" w:author="w" w:date="2014-12-18T14:58:00Z"/>
        </w:trPr>
        <w:tc>
          <w:tcPr>
            <w:tcW w:w="2551" w:type="dxa"/>
            <w:shd w:val="clear" w:color="auto" w:fill="D9D9D9"/>
          </w:tcPr>
          <w:p w:rsidR="0080048C" w:rsidRDefault="0080048C" w:rsidP="00741E13">
            <w:pPr>
              <w:jc w:val="center"/>
              <w:rPr>
                <w:ins w:id="60" w:author="w" w:date="2014-12-18T14:58:00Z"/>
                <w:sz w:val="24"/>
                <w:szCs w:val="24"/>
              </w:rPr>
            </w:pPr>
            <w:ins w:id="61" w:author="w" w:date="2014-12-18T14:58:00Z">
              <w:r>
                <w:rPr>
                  <w:rFonts w:hint="eastAsia"/>
                  <w:sz w:val="24"/>
                  <w:szCs w:val="24"/>
                </w:rPr>
                <w:t>is_same</w:t>
              </w:r>
            </w:ins>
          </w:p>
        </w:tc>
        <w:tc>
          <w:tcPr>
            <w:tcW w:w="851" w:type="dxa"/>
            <w:shd w:val="clear" w:color="auto" w:fill="D9D9D9"/>
          </w:tcPr>
          <w:p w:rsidR="0080048C" w:rsidRDefault="0080048C" w:rsidP="007726AD">
            <w:pPr>
              <w:jc w:val="center"/>
              <w:rPr>
                <w:ins w:id="62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  <w:ins w:id="63" w:author="w" w:date="2014-12-18T14:5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80048C" w:rsidRPr="00D34574" w:rsidRDefault="0080048C" w:rsidP="007726AD">
            <w:pPr>
              <w:jc w:val="center"/>
              <w:rPr>
                <w:ins w:id="64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80048C" w:rsidRDefault="0080048C" w:rsidP="00451461">
            <w:pPr>
              <w:jc w:val="center"/>
              <w:rPr>
                <w:ins w:id="65" w:author="w" w:date="2014-12-18T14:58:00Z"/>
                <w:rFonts w:ascii="微软雅黑" w:eastAsia="微软雅黑" w:hAnsi="微软雅黑"/>
                <w:iCs/>
                <w:sz w:val="18"/>
                <w:szCs w:val="18"/>
              </w:rPr>
            </w:pPr>
            <w:ins w:id="66" w:author="w" w:date="2014-12-18T14:5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bool</w:t>
              </w:r>
            </w:ins>
          </w:p>
        </w:tc>
        <w:tc>
          <w:tcPr>
            <w:tcW w:w="3259" w:type="dxa"/>
            <w:shd w:val="clear" w:color="auto" w:fill="D9D9D9"/>
          </w:tcPr>
          <w:p w:rsidR="0080048C" w:rsidRPr="00274B79" w:rsidRDefault="0080048C" w:rsidP="00DD2CDF">
            <w:pPr>
              <w:rPr>
                <w:ins w:id="67" w:author="w" w:date="2014-12-18T14:58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68" w:author="w" w:date="2014-12-18T14:59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w</w:t>
              </w:r>
            </w:ins>
            <w:ins w:id="69" w:author="w" w:date="2014-12-18T14:58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ifi</w:t>
              </w:r>
            </w:ins>
            <w:ins w:id="70" w:author="w" w:date="2014-12-18T14:59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与管理员密码是否相同</w:t>
              </w:r>
            </w:ins>
          </w:p>
        </w:tc>
      </w:tr>
      <w:tr w:rsidR="00DC4056" w:rsidRPr="00AD13B7" w:rsidTr="00451461">
        <w:trPr>
          <w:ins w:id="71" w:author="x64" w:date="2014-12-26T15:32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72" w:author="x64" w:date="2014-12-26T15:32:00Z"/>
                <w:sz w:val="24"/>
                <w:szCs w:val="24"/>
              </w:rPr>
            </w:pPr>
            <w:ins w:id="7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usr_name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74" w:author="x64" w:date="2014-12-26T15:32:00Z"/>
                <w:rFonts w:ascii="微软雅黑" w:eastAsia="微软雅黑" w:hAnsi="微软雅黑"/>
                <w:iCs/>
                <w:sz w:val="18"/>
                <w:szCs w:val="18"/>
              </w:rPr>
            </w:pPr>
            <w:ins w:id="7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76" w:author="x64" w:date="2014-12-26T15:3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77" w:author="x64" w:date="2014-12-26T15:32:00Z"/>
                <w:rFonts w:ascii="微软雅黑" w:eastAsia="微软雅黑" w:hAnsi="微软雅黑"/>
                <w:iCs/>
                <w:sz w:val="18"/>
                <w:szCs w:val="18"/>
              </w:rPr>
            </w:pPr>
            <w:ins w:id="7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79" w:author="x64" w:date="2014-12-26T15:32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80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用户名</w:t>
              </w:r>
            </w:ins>
          </w:p>
        </w:tc>
      </w:tr>
      <w:tr w:rsidR="00DC4056" w:rsidRPr="00AD13B7" w:rsidTr="00451461">
        <w:trPr>
          <w:ins w:id="8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8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8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sessionid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8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85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8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8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88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8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9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sessionid</w:t>
              </w:r>
            </w:ins>
          </w:p>
        </w:tc>
      </w:tr>
      <w:tr w:rsidR="00DC4056" w:rsidRPr="00AD13B7" w:rsidTr="00451461">
        <w:trPr>
          <w:ins w:id="9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9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9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sourceid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9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95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9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9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9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9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00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登录类型</w:t>
              </w:r>
            </w:ins>
          </w:p>
        </w:tc>
      </w:tr>
      <w:tr w:rsidR="00DC4056" w:rsidRPr="00AD13B7" w:rsidTr="00451461">
        <w:trPr>
          <w:ins w:id="10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0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0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dev_id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0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05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0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0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0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0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10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设备唯一ID</w:t>
              </w:r>
            </w:ins>
          </w:p>
        </w:tc>
      </w:tr>
      <w:tr w:rsidR="00DC4056" w:rsidRPr="00AD13B7" w:rsidTr="00451461">
        <w:trPr>
          <w:ins w:id="11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1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1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isp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1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1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1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1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1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1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2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1电信2联通</w:t>
              </w:r>
            </w:ins>
          </w:p>
        </w:tc>
      </w:tr>
      <w:tr w:rsidR="00DC4056" w:rsidRPr="00AD13B7" w:rsidTr="00451461">
        <w:trPr>
          <w:ins w:id="12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2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2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cur_bandwidth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2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2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2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2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2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2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3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当前带宽</w:t>
              </w:r>
            </w:ins>
          </w:p>
        </w:tc>
      </w:tr>
      <w:tr w:rsidR="00DC4056" w:rsidRPr="00AD13B7" w:rsidTr="00451461">
        <w:trPr>
          <w:ins w:id="13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3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3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max_bandwidth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3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3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3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127FCA" w:rsidP="00DC4056">
            <w:pPr>
              <w:jc w:val="center"/>
              <w:rPr>
                <w:ins w:id="13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38" w:author="x64" w:date="2015-01-05T15:49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3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4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最大加速带宽</w:t>
              </w:r>
            </w:ins>
          </w:p>
        </w:tc>
      </w:tr>
      <w:tr w:rsidR="00DC4056" w:rsidRPr="00AD13B7" w:rsidTr="00451461">
        <w:trPr>
          <w:ins w:id="14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4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43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acc_bandwidth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4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4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4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127FCA" w:rsidP="00DC4056">
            <w:pPr>
              <w:jc w:val="center"/>
              <w:rPr>
                <w:ins w:id="14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48" w:author="x64" w:date="2015-01-05T15:49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4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5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加速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后带宽</w:t>
              </w:r>
            </w:ins>
          </w:p>
        </w:tc>
      </w:tr>
      <w:tr w:rsidR="00C15AA7" w:rsidRPr="00AD13B7" w:rsidTr="00451461">
        <w:trPr>
          <w:ins w:id="151" w:author="x64" w:date="2015-01-21T11:47:00Z"/>
        </w:trPr>
        <w:tc>
          <w:tcPr>
            <w:tcW w:w="2551" w:type="dxa"/>
            <w:shd w:val="clear" w:color="auto" w:fill="D9D9D9"/>
          </w:tcPr>
          <w:p w:rsidR="00C15AA7" w:rsidRDefault="00C15AA7" w:rsidP="00DC4056">
            <w:pPr>
              <w:jc w:val="center"/>
              <w:rPr>
                <w:ins w:id="152" w:author="x64" w:date="2015-01-21T11:47:00Z"/>
                <w:rFonts w:ascii="微软雅黑" w:eastAsia="微软雅黑" w:hAnsi="微软雅黑"/>
                <w:iCs/>
                <w:sz w:val="18"/>
                <w:szCs w:val="18"/>
              </w:rPr>
            </w:pPr>
            <w:ins w:id="153" w:author="x64" w:date="2015-01-21T11:47:00Z">
              <w:r>
                <w:rPr>
                  <w:rFonts w:ascii="微软雅黑" w:eastAsia="微软雅黑" w:hAnsi="微软雅黑" w:hint="eastAsia"/>
                  <w:iCs/>
                  <w:kern w:val="0"/>
                  <w:sz w:val="18"/>
                  <w:szCs w:val="18"/>
                </w:rPr>
                <w:t>acc_starttime</w:t>
              </w:r>
            </w:ins>
          </w:p>
        </w:tc>
        <w:tc>
          <w:tcPr>
            <w:tcW w:w="851" w:type="dxa"/>
            <w:shd w:val="clear" w:color="auto" w:fill="D9D9D9"/>
          </w:tcPr>
          <w:p w:rsidR="00C15AA7" w:rsidRDefault="00C15AA7" w:rsidP="00DC4056">
            <w:pPr>
              <w:jc w:val="center"/>
              <w:rPr>
                <w:ins w:id="154" w:author="x64" w:date="2015-01-21T11:47:00Z"/>
                <w:rFonts w:ascii="微软雅黑" w:eastAsia="微软雅黑" w:hAnsi="微软雅黑"/>
                <w:iCs/>
                <w:sz w:val="18"/>
                <w:szCs w:val="18"/>
              </w:rPr>
            </w:pPr>
            <w:ins w:id="155" w:author="x64" w:date="2015-01-21T11:4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C15AA7" w:rsidRPr="00D34574" w:rsidRDefault="00C15AA7" w:rsidP="00DC4056">
            <w:pPr>
              <w:jc w:val="center"/>
              <w:rPr>
                <w:ins w:id="156" w:author="x64" w:date="2015-01-21T11:47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C15AA7" w:rsidRDefault="00C15AA7" w:rsidP="00DC4056">
            <w:pPr>
              <w:jc w:val="center"/>
              <w:rPr>
                <w:ins w:id="157" w:author="x64" w:date="2015-01-21T11:47:00Z"/>
                <w:rFonts w:ascii="微软雅黑" w:eastAsia="微软雅黑" w:hAnsi="微软雅黑"/>
                <w:iCs/>
                <w:sz w:val="18"/>
                <w:szCs w:val="18"/>
              </w:rPr>
            </w:pPr>
            <w:ins w:id="158" w:author="x64" w:date="2015-01-21T11:4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C15AA7" w:rsidRDefault="00C15AA7" w:rsidP="00DC4056">
            <w:pPr>
              <w:rPr>
                <w:ins w:id="159" w:author="x64" w:date="2015-01-21T11:47:00Z"/>
                <w:rFonts w:ascii="微软雅黑" w:eastAsia="微软雅黑" w:hAnsi="微软雅黑"/>
                <w:iCs/>
                <w:sz w:val="18"/>
                <w:szCs w:val="18"/>
              </w:rPr>
            </w:pPr>
            <w:ins w:id="160" w:author="x64" w:date="2015-01-21T11:47:00Z">
              <w:r>
                <w:rPr>
                  <w:rFonts w:ascii="微软雅黑" w:eastAsia="微软雅黑" w:hAnsi="微软雅黑" w:hint="eastAsia"/>
                  <w:iCs/>
                  <w:kern w:val="0"/>
                  <w:sz w:val="18"/>
                  <w:szCs w:val="18"/>
                </w:rPr>
                <w:t>加速开始时间戳</w:t>
              </w:r>
            </w:ins>
          </w:p>
        </w:tc>
      </w:tr>
      <w:tr w:rsidR="00DC4056" w:rsidRPr="00AD13B7" w:rsidTr="00451461">
        <w:trPr>
          <w:ins w:id="16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6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6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acc_time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6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6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6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6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6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6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7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加速时间 秒</w:t>
              </w:r>
            </w:ins>
          </w:p>
        </w:tc>
      </w:tr>
      <w:tr w:rsidR="00DC4056" w:rsidRPr="00AD13B7" w:rsidTr="00451461">
        <w:trPr>
          <w:ins w:id="17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7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7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active_time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7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7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7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7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7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7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8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心跳时间 秒</w:t>
              </w:r>
            </w:ins>
          </w:p>
        </w:tc>
      </w:tr>
      <w:tr w:rsidR="00DC4056" w:rsidRPr="00AD13B7" w:rsidTr="00451461">
        <w:trPr>
          <w:ins w:id="18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8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8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acc_remaintime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8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8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8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8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8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8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9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加速剩余时间 秒</w:t>
              </w:r>
            </w:ins>
          </w:p>
        </w:tc>
      </w:tr>
      <w:tr w:rsidR="00DC4056" w:rsidRPr="00AD13B7" w:rsidTr="00451461">
        <w:trPr>
          <w:ins w:id="19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9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9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acc_url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9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9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19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19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19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19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0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加速说明url</w:t>
              </w:r>
            </w:ins>
          </w:p>
        </w:tc>
      </w:tr>
      <w:tr w:rsidR="00DC4056" w:rsidRPr="00AD13B7" w:rsidTr="00451461">
        <w:trPr>
          <w:ins w:id="20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0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0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is_acc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0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0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0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0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0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bool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0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1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是否支持加速</w:t>
              </w:r>
            </w:ins>
          </w:p>
        </w:tc>
      </w:tr>
      <w:tr w:rsidR="00DC4056" w:rsidRPr="00AD13B7" w:rsidTr="00451461">
        <w:trPr>
          <w:ins w:id="21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1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1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ip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1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1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1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1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1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1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2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设备IP</w:t>
              </w:r>
            </w:ins>
          </w:p>
        </w:tc>
      </w:tr>
      <w:tr w:rsidR="00DC4056" w:rsidRPr="00AD13B7" w:rsidTr="00451461">
        <w:trPr>
          <w:ins w:id="22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2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2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acc_list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2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2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2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2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28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J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son数组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2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3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流量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加速历史</w:t>
              </w:r>
            </w:ins>
          </w:p>
        </w:tc>
      </w:tr>
      <w:tr w:rsidR="00DC4056" w:rsidRPr="00AD13B7" w:rsidTr="00451461">
        <w:trPr>
          <w:ins w:id="23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3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3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use_time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3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3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3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3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3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3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4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使用时间戳</w:t>
              </w:r>
            </w:ins>
          </w:p>
        </w:tc>
      </w:tr>
      <w:tr w:rsidR="00DC4056" w:rsidRPr="00AD13B7" w:rsidTr="00451461">
        <w:trPr>
          <w:ins w:id="24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4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4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4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4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4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4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4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4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5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流量 KB</w:t>
              </w:r>
            </w:ins>
          </w:p>
        </w:tc>
      </w:tr>
      <w:tr w:rsidR="00DC4056" w:rsidRPr="00AD13B7" w:rsidTr="00451461">
        <w:trPr>
          <w:ins w:id="25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5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5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use_flow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5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5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5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5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5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5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6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使用流量 KB</w:t>
              </w:r>
            </w:ins>
          </w:p>
        </w:tc>
      </w:tr>
      <w:tr w:rsidR="00DC4056" w:rsidRPr="00AD13B7" w:rsidTr="00451461">
        <w:trPr>
          <w:ins w:id="26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6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63" w:author="x64" w:date="2014-12-26T15:36:00Z">
              <w:r>
                <w:rPr>
                  <w:sz w:val="24"/>
                  <w:szCs w:val="24"/>
                </w:rPr>
                <w:lastRenderedPageBreak/>
                <w:t>open_acc_time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6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6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6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6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6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6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7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开启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宽带加速时间</w:t>
              </w:r>
            </w:ins>
          </w:p>
        </w:tc>
      </w:tr>
      <w:tr w:rsidR="00DC4056" w:rsidRPr="00AD13B7" w:rsidTr="00451461">
        <w:trPr>
          <w:ins w:id="27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72" w:author="x64" w:date="2014-12-26T15:36:00Z"/>
                <w:sz w:val="24"/>
                <w:szCs w:val="24"/>
              </w:rPr>
            </w:pPr>
            <w:ins w:id="27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total_flow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7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7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7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7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7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7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8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总流量 KB</w:t>
              </w:r>
            </w:ins>
          </w:p>
        </w:tc>
      </w:tr>
      <w:tr w:rsidR="00DC4056" w:rsidRPr="00AD13B7" w:rsidTr="00451461">
        <w:trPr>
          <w:ins w:id="28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8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83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remain_flow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8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8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8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8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8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8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9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剩余流量 KB</w:t>
              </w:r>
            </w:ins>
          </w:p>
        </w:tc>
      </w:tr>
      <w:tr w:rsidR="00DC4056" w:rsidRPr="00AD13B7" w:rsidTr="00451461">
        <w:trPr>
          <w:ins w:id="29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9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93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is_open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94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95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296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29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298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bool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299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00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是否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开启加速</w:t>
              </w:r>
            </w:ins>
          </w:p>
        </w:tc>
      </w:tr>
      <w:tr w:rsidR="00DC4056" w:rsidRPr="00AD13B7" w:rsidTr="00451461">
        <w:trPr>
          <w:ins w:id="301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5E1C92" w:rsidP="00DC4056">
            <w:pPr>
              <w:jc w:val="center"/>
              <w:rPr>
                <w:ins w:id="302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03" w:author="x64" w:date="2014-12-30T17:30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un</w:t>
              </w:r>
            </w:ins>
            <w:ins w:id="304" w:author="x64" w:date="2014-12-26T15:36:00Z">
              <w:r w:rsidR="00DC4056">
                <w:rPr>
                  <w:rFonts w:ascii="微软雅黑" w:eastAsia="微软雅黑" w:hAnsi="微软雅黑"/>
                  <w:iCs/>
                  <w:sz w:val="18"/>
                  <w:szCs w:val="18"/>
                </w:rPr>
                <w:t>get_flow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0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0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0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0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09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J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son数组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1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1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查询未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领取流量</w:t>
              </w:r>
            </w:ins>
          </w:p>
        </w:tc>
      </w:tr>
      <w:tr w:rsidR="00DC4056" w:rsidRPr="00AD13B7" w:rsidTr="00451461">
        <w:trPr>
          <w:ins w:id="31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13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14" w:author="x64" w:date="2014-12-26T15:36:00Z">
              <w:r w:rsidRPr="00BB7540">
                <w:rPr>
                  <w:rFonts w:ascii="微软雅黑" w:eastAsia="微软雅黑" w:hAnsi="微软雅黑"/>
                  <w:sz w:val="18"/>
                  <w:szCs w:val="18"/>
                </w:rPr>
                <w:t>getflow</w:t>
              </w:r>
              <w:r w:rsidRPr="00BB7540">
                <w:rPr>
                  <w:rFonts w:ascii="微软雅黑" w:eastAsia="微软雅黑" w:hAnsi="微软雅黑" w:hint="eastAsia"/>
                  <w:sz w:val="18"/>
                  <w:szCs w:val="18"/>
                </w:rPr>
                <w:t>_time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1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1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1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1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1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2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2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领取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流量次数</w:t>
              </w:r>
            </w:ins>
          </w:p>
        </w:tc>
      </w:tr>
      <w:tr w:rsidR="00DC4056" w:rsidRPr="00AD13B7" w:rsidTr="00451461">
        <w:trPr>
          <w:ins w:id="322" w:author="x64" w:date="2014-12-26T15:36:00Z"/>
        </w:trPr>
        <w:tc>
          <w:tcPr>
            <w:tcW w:w="2551" w:type="dxa"/>
            <w:shd w:val="clear" w:color="auto" w:fill="D9D9D9"/>
          </w:tcPr>
          <w:p w:rsidR="00DC4056" w:rsidRPr="00BB7540" w:rsidRDefault="00DC4056" w:rsidP="00DC4056">
            <w:pPr>
              <w:jc w:val="center"/>
              <w:rPr>
                <w:ins w:id="323" w:author="x64" w:date="2014-12-26T15:36:00Z"/>
                <w:rFonts w:ascii="微软雅黑" w:eastAsia="微软雅黑" w:hAnsi="微软雅黑"/>
                <w:sz w:val="18"/>
                <w:szCs w:val="18"/>
              </w:rPr>
            </w:pPr>
            <w:ins w:id="324" w:author="x64" w:date="2014-12-26T15:36:00Z">
              <w:r w:rsidRPr="00BB7540">
                <w:rPr>
                  <w:rFonts w:ascii="微软雅黑" w:eastAsia="微软雅黑" w:hAnsi="微软雅黑"/>
                  <w:sz w:val="18"/>
                  <w:szCs w:val="18"/>
                </w:rPr>
                <w:t>getflow_account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2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2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2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2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2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3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3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可领取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流量大小</w:t>
              </w:r>
            </w:ins>
          </w:p>
        </w:tc>
      </w:tr>
      <w:tr w:rsidR="00DC4056" w:rsidRPr="00AD13B7" w:rsidTr="00451461">
        <w:trPr>
          <w:ins w:id="332" w:author="x64" w:date="2014-12-26T15:36:00Z"/>
        </w:trPr>
        <w:tc>
          <w:tcPr>
            <w:tcW w:w="2551" w:type="dxa"/>
            <w:shd w:val="clear" w:color="auto" w:fill="D9D9D9"/>
          </w:tcPr>
          <w:p w:rsidR="00DC4056" w:rsidRPr="00BB7540" w:rsidRDefault="00DC4056" w:rsidP="00DC4056">
            <w:pPr>
              <w:jc w:val="center"/>
              <w:rPr>
                <w:ins w:id="333" w:author="x64" w:date="2014-12-26T15:36:00Z"/>
                <w:rFonts w:ascii="微软雅黑" w:eastAsia="微软雅黑" w:hAnsi="微软雅黑"/>
                <w:sz w:val="18"/>
                <w:szCs w:val="18"/>
              </w:rPr>
            </w:pPr>
            <w:ins w:id="334" w:author="x64" w:date="2014-12-26T15:36:00Z">
              <w:r w:rsidRPr="00BB7540">
                <w:rPr>
                  <w:rFonts w:ascii="微软雅黑" w:eastAsia="微软雅黑" w:hAnsi="微软雅黑"/>
                  <w:sz w:val="18"/>
                  <w:szCs w:val="18"/>
                </w:rPr>
                <w:t>peak_flow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3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3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3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3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3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BIGINT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4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4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流量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峰值</w:t>
              </w:r>
            </w:ins>
          </w:p>
        </w:tc>
      </w:tr>
      <w:tr w:rsidR="00DC4056" w:rsidRPr="00AD13B7" w:rsidTr="00451461">
        <w:trPr>
          <w:ins w:id="342" w:author="x64" w:date="2014-12-26T15:36:00Z"/>
        </w:trPr>
        <w:tc>
          <w:tcPr>
            <w:tcW w:w="2551" w:type="dxa"/>
            <w:shd w:val="clear" w:color="auto" w:fill="D9D9D9"/>
          </w:tcPr>
          <w:p w:rsidR="00DC4056" w:rsidRPr="00BB7540" w:rsidRDefault="00DC4056" w:rsidP="00DC4056">
            <w:pPr>
              <w:jc w:val="center"/>
              <w:rPr>
                <w:ins w:id="343" w:author="x64" w:date="2014-12-26T15:36:00Z"/>
                <w:rFonts w:ascii="微软雅黑" w:eastAsia="微软雅黑" w:hAnsi="微软雅黑"/>
                <w:sz w:val="18"/>
                <w:szCs w:val="18"/>
              </w:rPr>
            </w:pPr>
            <w:ins w:id="344" w:author="x64" w:date="2014-12-26T15:36:00Z">
              <w:r>
                <w:rPr>
                  <w:rFonts w:ascii="微软雅黑" w:eastAsia="微软雅黑" w:hAnsi="微软雅黑"/>
                  <w:sz w:val="18"/>
                  <w:szCs w:val="18"/>
                </w:rPr>
                <w:t>send_i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nform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4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4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4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4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49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J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son数组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5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5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通知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消息</w:t>
              </w:r>
            </w:ins>
          </w:p>
        </w:tc>
      </w:tr>
      <w:tr w:rsidR="00DC4056" w:rsidRPr="00AD13B7" w:rsidTr="00451461">
        <w:trPr>
          <w:ins w:id="35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53" w:author="x64" w:date="2014-12-26T15:36:00Z"/>
                <w:rFonts w:ascii="微软雅黑" w:eastAsia="微软雅黑" w:hAnsi="微软雅黑"/>
                <w:sz w:val="18"/>
                <w:szCs w:val="18"/>
              </w:rPr>
            </w:pPr>
            <w:ins w:id="354" w:author="x64" w:date="2014-12-26T15:36:00Z">
              <w:r>
                <w:t>send_inform_Id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5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5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5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5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5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6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6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发送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通知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ID</w:t>
              </w:r>
            </w:ins>
          </w:p>
        </w:tc>
      </w:tr>
      <w:tr w:rsidR="00DC4056" w:rsidRPr="00AD13B7" w:rsidTr="00451461">
        <w:trPr>
          <w:ins w:id="36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63" w:author="x64" w:date="2014-12-26T15:36:00Z"/>
              </w:rPr>
            </w:pPr>
            <w:ins w:id="364" w:author="x64" w:date="2014-12-26T15:36:00Z">
              <w:r w:rsidRPr="008430DB">
                <w:t>send_inform_msg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6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6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6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6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6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7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7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发送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通知msg</w:t>
              </w:r>
            </w:ins>
          </w:p>
        </w:tc>
      </w:tr>
      <w:tr w:rsidR="00DC4056" w:rsidRPr="00AD13B7" w:rsidTr="00451461">
        <w:trPr>
          <w:ins w:id="372" w:author="x64" w:date="2014-12-26T15:36:00Z"/>
        </w:trPr>
        <w:tc>
          <w:tcPr>
            <w:tcW w:w="2551" w:type="dxa"/>
            <w:shd w:val="clear" w:color="auto" w:fill="D9D9D9"/>
          </w:tcPr>
          <w:p w:rsidR="00DC4056" w:rsidRPr="008430DB" w:rsidRDefault="00DC4056" w:rsidP="00DC4056">
            <w:pPr>
              <w:jc w:val="center"/>
              <w:rPr>
                <w:ins w:id="373" w:author="x64" w:date="2014-12-26T15:36:00Z"/>
              </w:rPr>
            </w:pPr>
            <w:ins w:id="374" w:author="x64" w:date="2014-12-26T15:36:00Z">
              <w:r>
                <w:rPr>
                  <w:rFonts w:ascii="微软雅黑" w:eastAsia="微软雅黑" w:hAnsi="微软雅黑"/>
                  <w:sz w:val="18"/>
                  <w:szCs w:val="18"/>
                </w:rPr>
                <w:t>i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s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_keepacc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7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7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7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7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7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bool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8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8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是否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保持长时间加速</w:t>
              </w:r>
            </w:ins>
          </w:p>
        </w:tc>
      </w:tr>
      <w:tr w:rsidR="00DC4056" w:rsidRPr="00AD13B7" w:rsidTr="00451461">
        <w:trPr>
          <w:ins w:id="38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83" w:author="x64" w:date="2014-12-26T15:36:00Z"/>
                <w:rFonts w:ascii="微软雅黑" w:eastAsia="微软雅黑" w:hAnsi="微软雅黑"/>
                <w:sz w:val="18"/>
                <w:szCs w:val="18"/>
              </w:rPr>
            </w:pPr>
            <w:ins w:id="384" w:author="x64" w:date="2014-12-26T15:36:00Z">
              <w:r>
                <w:rPr>
                  <w:sz w:val="24"/>
                  <w:szCs w:val="24"/>
                </w:rPr>
                <w:t>get_flow</w:t>
              </w:r>
              <w:r>
                <w:rPr>
                  <w:rFonts w:hint="eastAsia"/>
                  <w:sz w:val="24"/>
                  <w:szCs w:val="24"/>
                </w:rPr>
                <w:t>_</w:t>
              </w:r>
              <w:r>
                <w:rPr>
                  <w:sz w:val="24"/>
                  <w:szCs w:val="24"/>
                </w:rPr>
                <w:t>id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8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8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8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8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8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39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9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领取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流量的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ID</w:t>
              </w:r>
            </w:ins>
          </w:p>
        </w:tc>
      </w:tr>
      <w:tr w:rsidR="00DC4056" w:rsidRPr="00AD13B7" w:rsidTr="00451461">
        <w:trPr>
          <w:ins w:id="39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93" w:author="x64" w:date="2014-12-26T15:36:00Z"/>
                <w:sz w:val="24"/>
                <w:szCs w:val="24"/>
              </w:rPr>
            </w:pPr>
            <w:ins w:id="394" w:author="x64" w:date="2014-12-26T15:36:00Z">
              <w:r>
                <w:rPr>
                  <w:sz w:val="24"/>
                  <w:szCs w:val="24"/>
                </w:rPr>
                <w:t>get_flow_info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9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9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39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39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39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40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401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未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领取流量包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详细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信息</w:t>
              </w:r>
            </w:ins>
          </w:p>
        </w:tc>
      </w:tr>
      <w:tr w:rsidR="00DC4056" w:rsidRPr="00AD13B7" w:rsidTr="00451461">
        <w:trPr>
          <w:ins w:id="402" w:author="x64" w:date="2014-12-26T15:36:00Z"/>
        </w:trPr>
        <w:tc>
          <w:tcPr>
            <w:tcW w:w="25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403" w:author="x64" w:date="2014-12-26T15:36:00Z"/>
                <w:sz w:val="24"/>
                <w:szCs w:val="24"/>
              </w:rPr>
            </w:pPr>
            <w:ins w:id="404" w:author="x64" w:date="2014-12-26T15:36:00Z">
              <w:r>
                <w:rPr>
                  <w:sz w:val="24"/>
                  <w:szCs w:val="24"/>
                </w:rPr>
                <w:t>dev_name</w:t>
              </w:r>
            </w:ins>
          </w:p>
        </w:tc>
        <w:tc>
          <w:tcPr>
            <w:tcW w:w="851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405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406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C4056" w:rsidRPr="00D34574" w:rsidRDefault="00DC4056" w:rsidP="00DC4056">
            <w:pPr>
              <w:jc w:val="center"/>
              <w:rPr>
                <w:ins w:id="407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C4056" w:rsidRDefault="00DC4056" w:rsidP="00DC4056">
            <w:pPr>
              <w:jc w:val="center"/>
              <w:rPr>
                <w:ins w:id="408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409" w:author="x64" w:date="2014-12-26T15:3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DC4056" w:rsidRDefault="00DC4056" w:rsidP="00DC4056">
            <w:pPr>
              <w:rPr>
                <w:ins w:id="410" w:author="x64" w:date="2014-12-26T15:36:00Z"/>
                <w:rFonts w:ascii="微软雅黑" w:eastAsia="微软雅黑" w:hAnsi="微软雅黑"/>
                <w:iCs/>
                <w:sz w:val="18"/>
                <w:szCs w:val="18"/>
              </w:rPr>
            </w:pPr>
            <w:ins w:id="411" w:author="x64" w:date="2014-12-26T15:36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客户端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设备标识</w:t>
              </w:r>
            </w:ins>
          </w:p>
        </w:tc>
      </w:tr>
      <w:tr w:rsidR="00186F5D" w:rsidRPr="00AD13B7" w:rsidTr="00451461">
        <w:trPr>
          <w:ins w:id="412" w:author="x64" w:date="2014-12-30T16:37:00Z"/>
        </w:trPr>
        <w:tc>
          <w:tcPr>
            <w:tcW w:w="2551" w:type="dxa"/>
            <w:shd w:val="clear" w:color="auto" w:fill="D9D9D9"/>
          </w:tcPr>
          <w:p w:rsidR="00186F5D" w:rsidRDefault="00186F5D" w:rsidP="00186F5D">
            <w:pPr>
              <w:jc w:val="center"/>
              <w:rPr>
                <w:ins w:id="413" w:author="x64" w:date="2014-12-30T16:37:00Z"/>
                <w:sz w:val="24"/>
                <w:szCs w:val="24"/>
              </w:rPr>
            </w:pPr>
            <w:ins w:id="414" w:author="x64" w:date="2014-12-30T16:37:00Z">
              <w:r>
                <w:rPr>
                  <w:sz w:val="24"/>
                  <w:szCs w:val="24"/>
                </w:rPr>
                <w:t>acc_state</w:t>
              </w:r>
            </w:ins>
          </w:p>
        </w:tc>
        <w:tc>
          <w:tcPr>
            <w:tcW w:w="851" w:type="dxa"/>
            <w:shd w:val="clear" w:color="auto" w:fill="D9D9D9"/>
          </w:tcPr>
          <w:p w:rsidR="00186F5D" w:rsidRDefault="00186F5D" w:rsidP="00186F5D">
            <w:pPr>
              <w:jc w:val="center"/>
              <w:rPr>
                <w:ins w:id="415" w:author="x64" w:date="2014-12-30T16:37:00Z"/>
                <w:rFonts w:ascii="微软雅黑" w:eastAsia="微软雅黑" w:hAnsi="微软雅黑"/>
                <w:iCs/>
                <w:sz w:val="18"/>
                <w:szCs w:val="18"/>
              </w:rPr>
            </w:pPr>
            <w:ins w:id="416" w:author="x64" w:date="2014-12-30T16:3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186F5D" w:rsidRPr="00D34574" w:rsidRDefault="00186F5D" w:rsidP="00186F5D">
            <w:pPr>
              <w:jc w:val="center"/>
              <w:rPr>
                <w:ins w:id="417" w:author="x64" w:date="2014-12-30T16:37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186F5D" w:rsidRDefault="00186F5D" w:rsidP="00186F5D">
            <w:pPr>
              <w:jc w:val="center"/>
              <w:rPr>
                <w:ins w:id="418" w:author="x64" w:date="2014-12-30T16:37:00Z"/>
                <w:rFonts w:ascii="微软雅黑" w:eastAsia="微软雅黑" w:hAnsi="微软雅黑"/>
                <w:iCs/>
                <w:sz w:val="18"/>
                <w:szCs w:val="18"/>
              </w:rPr>
            </w:pPr>
            <w:ins w:id="419" w:author="x64" w:date="2014-12-30T16:3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186F5D" w:rsidRDefault="00186F5D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20" w:author="x64" w:date="2014-12-30T16:37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21" w:author="x64" w:date="2014-12-30T16:37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加速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状态：</w:t>
              </w:r>
            </w:ins>
          </w:p>
          <w:p w:rsidR="00186F5D" w:rsidRDefault="00186F5D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22" w:author="x64" w:date="2014-12-30T16:37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23" w:author="x64" w:date="2014-12-30T16:37:00Z"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1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、已关闭，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2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、已开启</w:t>
              </w:r>
            </w:ins>
          </w:p>
          <w:p w:rsidR="00186F5D" w:rsidRDefault="00186F5D">
            <w:pPr>
              <w:rPr>
                <w:ins w:id="424" w:author="x64" w:date="2014-12-30T16:37:00Z"/>
                <w:rFonts w:ascii="微软雅黑" w:eastAsia="微软雅黑" w:hAnsi="微软雅黑"/>
                <w:iCs/>
                <w:sz w:val="18"/>
                <w:szCs w:val="18"/>
              </w:rPr>
            </w:pPr>
            <w:ins w:id="425" w:author="x64" w:date="2014-12-30T16:37:00Z"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3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、正在开启，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4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</w:t>
              </w:r>
            </w:ins>
            <w:ins w:id="426" w:author="x64" w:date="2015-01-07T19:47:00Z">
              <w:r w:rsidR="00B90F3A"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查询中</w:t>
              </w:r>
            </w:ins>
          </w:p>
        </w:tc>
      </w:tr>
      <w:tr w:rsidR="00640B9C" w:rsidRPr="00AD13B7" w:rsidTr="00451461">
        <w:trPr>
          <w:ins w:id="427" w:author="x64" w:date="2015-01-06T14:05:00Z"/>
        </w:trPr>
        <w:tc>
          <w:tcPr>
            <w:tcW w:w="2551" w:type="dxa"/>
            <w:shd w:val="clear" w:color="auto" w:fill="D9D9D9"/>
          </w:tcPr>
          <w:p w:rsidR="00640B9C" w:rsidRDefault="00640B9C" w:rsidP="00186F5D">
            <w:pPr>
              <w:jc w:val="center"/>
              <w:rPr>
                <w:ins w:id="428" w:author="x64" w:date="2015-01-06T14:05:00Z"/>
                <w:sz w:val="24"/>
                <w:szCs w:val="24"/>
              </w:rPr>
            </w:pPr>
            <w:ins w:id="429" w:author="x64" w:date="2015-01-06T14:05:00Z">
              <w:r w:rsidRPr="00FE011A">
                <w:rPr>
                  <w:rFonts w:ascii="宋体" w:eastAsia="宋体" w:cs="宋体"/>
                  <w:kern w:val="0"/>
                  <w:sz w:val="24"/>
                  <w:szCs w:val="24"/>
                  <w:lang w:val="zh-CN"/>
                </w:rPr>
                <w:t>devicetoken</w:t>
              </w:r>
            </w:ins>
          </w:p>
        </w:tc>
        <w:tc>
          <w:tcPr>
            <w:tcW w:w="851" w:type="dxa"/>
            <w:shd w:val="clear" w:color="auto" w:fill="D9D9D9"/>
          </w:tcPr>
          <w:p w:rsidR="00640B9C" w:rsidRDefault="00640B9C" w:rsidP="00186F5D">
            <w:pPr>
              <w:jc w:val="center"/>
              <w:rPr>
                <w:ins w:id="430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  <w:ins w:id="431" w:author="x64" w:date="2015-01-06T14:05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640B9C" w:rsidRPr="00D34574" w:rsidRDefault="00640B9C" w:rsidP="00186F5D">
            <w:pPr>
              <w:jc w:val="center"/>
              <w:rPr>
                <w:ins w:id="432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40B9C" w:rsidRDefault="00640B9C" w:rsidP="00186F5D">
            <w:pPr>
              <w:jc w:val="center"/>
              <w:rPr>
                <w:ins w:id="433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  <w:ins w:id="434" w:author="x64" w:date="2015-01-06T14:05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640B9C" w:rsidRDefault="00640B9C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35" w:author="x64" w:date="2015-01-06T14:05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36" w:author="x64" w:date="2015-01-06T14:06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IOS设备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token值</w:t>
              </w:r>
            </w:ins>
          </w:p>
        </w:tc>
      </w:tr>
      <w:tr w:rsidR="00640B9C" w:rsidRPr="00AD13B7" w:rsidTr="00451461">
        <w:trPr>
          <w:ins w:id="437" w:author="x64" w:date="2015-01-06T14:05:00Z"/>
        </w:trPr>
        <w:tc>
          <w:tcPr>
            <w:tcW w:w="2551" w:type="dxa"/>
            <w:shd w:val="clear" w:color="auto" w:fill="D9D9D9"/>
          </w:tcPr>
          <w:p w:rsidR="00640B9C" w:rsidRPr="00FE011A" w:rsidRDefault="00640B9C" w:rsidP="00186F5D">
            <w:pPr>
              <w:jc w:val="center"/>
              <w:rPr>
                <w:ins w:id="438" w:author="x64" w:date="2015-01-06T14:05:00Z"/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ins w:id="439" w:author="x64" w:date="2015-01-06T14:05:00Z">
              <w:r>
                <w:rPr>
                  <w:rFonts w:ascii="宋体" w:eastAsia="宋体" w:cs="宋体" w:hint="eastAsia"/>
                  <w:kern w:val="0"/>
                  <w:sz w:val="24"/>
                  <w:szCs w:val="24"/>
                  <w:lang w:val="zh-CN"/>
                </w:rPr>
                <w:t>devid</w:t>
              </w:r>
            </w:ins>
          </w:p>
        </w:tc>
        <w:tc>
          <w:tcPr>
            <w:tcW w:w="851" w:type="dxa"/>
            <w:shd w:val="clear" w:color="auto" w:fill="D9D9D9"/>
          </w:tcPr>
          <w:p w:rsidR="00640B9C" w:rsidRDefault="00640B9C" w:rsidP="00186F5D">
            <w:pPr>
              <w:jc w:val="center"/>
              <w:rPr>
                <w:ins w:id="440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  <w:ins w:id="441" w:author="x64" w:date="2015-01-06T14:05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640B9C" w:rsidRPr="00D34574" w:rsidRDefault="00640B9C" w:rsidP="00186F5D">
            <w:pPr>
              <w:jc w:val="center"/>
              <w:rPr>
                <w:ins w:id="442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640B9C" w:rsidRDefault="00640B9C" w:rsidP="00186F5D">
            <w:pPr>
              <w:jc w:val="center"/>
              <w:rPr>
                <w:ins w:id="443" w:author="x64" w:date="2015-01-06T14:05:00Z"/>
                <w:rFonts w:ascii="微软雅黑" w:eastAsia="微软雅黑" w:hAnsi="微软雅黑"/>
                <w:iCs/>
                <w:sz w:val="18"/>
                <w:szCs w:val="18"/>
              </w:rPr>
            </w:pPr>
            <w:ins w:id="444" w:author="x64" w:date="2015-01-06T14:05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字符串</w:t>
              </w:r>
            </w:ins>
          </w:p>
        </w:tc>
        <w:tc>
          <w:tcPr>
            <w:tcW w:w="3259" w:type="dxa"/>
            <w:shd w:val="clear" w:color="auto" w:fill="D9D9D9"/>
          </w:tcPr>
          <w:p w:rsidR="00640B9C" w:rsidRDefault="00640B9C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45" w:author="x64" w:date="2015-01-06T14:05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46" w:author="x64" w:date="2015-01-06T14:06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IOS设备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id</w:t>
              </w:r>
            </w:ins>
          </w:p>
        </w:tc>
      </w:tr>
      <w:tr w:rsidR="00D47D1B" w:rsidRPr="00AD13B7" w:rsidTr="00451461">
        <w:trPr>
          <w:ins w:id="447" w:author="x64" w:date="2015-01-06T19:23:00Z"/>
        </w:trPr>
        <w:tc>
          <w:tcPr>
            <w:tcW w:w="2551" w:type="dxa"/>
            <w:shd w:val="clear" w:color="auto" w:fill="D9D9D9"/>
          </w:tcPr>
          <w:p w:rsidR="00D47D1B" w:rsidRDefault="00227830" w:rsidP="00186F5D">
            <w:pPr>
              <w:jc w:val="center"/>
              <w:rPr>
                <w:ins w:id="448" w:author="x64" w:date="2015-01-06T19:23:00Z"/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ins w:id="449" w:author="x64" w:date="2015-01-07T11:14:00Z">
              <w:r>
                <w:rPr>
                  <w:sz w:val="24"/>
                  <w:szCs w:val="24"/>
                </w:rPr>
                <w:t>acc_failed_msg_id</w:t>
              </w:r>
            </w:ins>
          </w:p>
        </w:tc>
        <w:tc>
          <w:tcPr>
            <w:tcW w:w="851" w:type="dxa"/>
            <w:shd w:val="clear" w:color="auto" w:fill="D9D9D9"/>
          </w:tcPr>
          <w:p w:rsidR="00D47D1B" w:rsidRDefault="00D47D1B" w:rsidP="00186F5D">
            <w:pPr>
              <w:jc w:val="center"/>
              <w:rPr>
                <w:ins w:id="450" w:author="x64" w:date="2015-01-06T19:23:00Z"/>
                <w:rFonts w:ascii="微软雅黑" w:eastAsia="微软雅黑" w:hAnsi="微软雅黑"/>
                <w:iCs/>
                <w:sz w:val="18"/>
                <w:szCs w:val="18"/>
              </w:rPr>
            </w:pPr>
            <w:ins w:id="451" w:author="x64" w:date="2015-01-06T19:23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D47D1B" w:rsidRPr="00D34574" w:rsidRDefault="00D47D1B" w:rsidP="00186F5D">
            <w:pPr>
              <w:jc w:val="center"/>
              <w:rPr>
                <w:ins w:id="452" w:author="x64" w:date="2015-01-06T19:23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D47D1B" w:rsidRDefault="00ED1F4B" w:rsidP="00186F5D">
            <w:pPr>
              <w:jc w:val="center"/>
              <w:rPr>
                <w:ins w:id="453" w:author="x64" w:date="2015-01-06T19:23:00Z"/>
                <w:rFonts w:ascii="微软雅黑" w:eastAsia="微软雅黑" w:hAnsi="微软雅黑"/>
                <w:iCs/>
                <w:sz w:val="18"/>
                <w:szCs w:val="18"/>
              </w:rPr>
            </w:pPr>
            <w:ins w:id="454" w:author="x64" w:date="2015-01-07T11:14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D47D1B" w:rsidRDefault="00D47D1B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55" w:author="x64" w:date="2015-01-06T19:23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56" w:author="x64" w:date="2015-01-06T19:23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加速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失败原因</w:t>
              </w:r>
            </w:ins>
          </w:p>
        </w:tc>
      </w:tr>
      <w:tr w:rsidR="00ED1F4B" w:rsidRPr="00AD13B7" w:rsidTr="00451461">
        <w:trPr>
          <w:ins w:id="457" w:author="x64" w:date="2015-01-21T11:38:00Z"/>
        </w:trPr>
        <w:tc>
          <w:tcPr>
            <w:tcW w:w="2551" w:type="dxa"/>
            <w:shd w:val="clear" w:color="auto" w:fill="D9D9D9"/>
          </w:tcPr>
          <w:p w:rsidR="00ED1F4B" w:rsidRDefault="00ED1F4B" w:rsidP="00186F5D">
            <w:pPr>
              <w:jc w:val="center"/>
              <w:rPr>
                <w:ins w:id="458" w:author="x64" w:date="2015-01-21T11:38:00Z"/>
                <w:sz w:val="24"/>
                <w:szCs w:val="24"/>
              </w:rPr>
            </w:pPr>
            <w:ins w:id="459" w:author="x64" w:date="2015-01-21T11:38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age_</w:t>
              </w:r>
              <w:r>
                <w:rPr>
                  <w:sz w:val="24"/>
                  <w:szCs w:val="24"/>
                </w:rPr>
                <w:t>no</w:t>
              </w:r>
            </w:ins>
          </w:p>
        </w:tc>
        <w:tc>
          <w:tcPr>
            <w:tcW w:w="851" w:type="dxa"/>
            <w:shd w:val="clear" w:color="auto" w:fill="D9D9D9"/>
          </w:tcPr>
          <w:p w:rsidR="00ED1F4B" w:rsidRDefault="00ED1F4B" w:rsidP="00186F5D">
            <w:pPr>
              <w:jc w:val="center"/>
              <w:rPr>
                <w:ins w:id="460" w:author="x64" w:date="2015-01-21T11:38:00Z"/>
                <w:rFonts w:ascii="微软雅黑" w:eastAsia="微软雅黑" w:hAnsi="微软雅黑"/>
                <w:iCs/>
                <w:sz w:val="18"/>
                <w:szCs w:val="18"/>
              </w:rPr>
            </w:pPr>
            <w:ins w:id="461" w:author="x64" w:date="2015-01-21T11:3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ED1F4B" w:rsidRPr="00D34574" w:rsidRDefault="00ED1F4B" w:rsidP="00186F5D">
            <w:pPr>
              <w:jc w:val="center"/>
              <w:rPr>
                <w:ins w:id="462" w:author="x64" w:date="2015-01-21T11:38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ED1F4B" w:rsidRDefault="00ED1F4B" w:rsidP="00186F5D">
            <w:pPr>
              <w:jc w:val="center"/>
              <w:rPr>
                <w:ins w:id="463" w:author="x64" w:date="2015-01-21T11:38:00Z"/>
                <w:rFonts w:ascii="微软雅黑" w:eastAsia="微软雅黑" w:hAnsi="微软雅黑"/>
                <w:iCs/>
                <w:sz w:val="18"/>
                <w:szCs w:val="18"/>
              </w:rPr>
            </w:pPr>
            <w:ins w:id="464" w:author="x64" w:date="2015-01-21T11:3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ED1F4B" w:rsidRDefault="00ED1F4B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65" w:author="x64" w:date="2015-01-21T11:38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66" w:author="x64" w:date="2015-01-21T11:39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页号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从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1开始</w:t>
              </w:r>
            </w:ins>
          </w:p>
        </w:tc>
      </w:tr>
      <w:tr w:rsidR="002B0B9C" w:rsidRPr="00AD13B7" w:rsidTr="00451461">
        <w:trPr>
          <w:ins w:id="467" w:author="x64" w:date="2015-01-21T14:00:00Z"/>
        </w:trPr>
        <w:tc>
          <w:tcPr>
            <w:tcW w:w="2551" w:type="dxa"/>
            <w:shd w:val="clear" w:color="auto" w:fill="D9D9D9"/>
          </w:tcPr>
          <w:p w:rsidR="002B0B9C" w:rsidRDefault="002B0B9C" w:rsidP="00186F5D">
            <w:pPr>
              <w:jc w:val="center"/>
              <w:rPr>
                <w:ins w:id="468" w:author="x64" w:date="2015-01-21T14:00:00Z"/>
                <w:sz w:val="24"/>
                <w:szCs w:val="24"/>
              </w:rPr>
            </w:pPr>
            <w:ins w:id="469" w:author="x64" w:date="2015-01-21T14:00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age_</w:t>
              </w:r>
              <w:r>
                <w:rPr>
                  <w:sz w:val="24"/>
                  <w:szCs w:val="24"/>
                </w:rPr>
                <w:t>total</w:t>
              </w:r>
            </w:ins>
          </w:p>
        </w:tc>
        <w:tc>
          <w:tcPr>
            <w:tcW w:w="851" w:type="dxa"/>
            <w:shd w:val="clear" w:color="auto" w:fill="D9D9D9"/>
          </w:tcPr>
          <w:p w:rsidR="002B0B9C" w:rsidRDefault="002B0B9C" w:rsidP="00186F5D">
            <w:pPr>
              <w:jc w:val="center"/>
              <w:rPr>
                <w:ins w:id="470" w:author="x64" w:date="2015-01-21T14:00:00Z"/>
                <w:rFonts w:ascii="微软雅黑" w:eastAsia="微软雅黑" w:hAnsi="微软雅黑"/>
                <w:iCs/>
                <w:sz w:val="18"/>
                <w:szCs w:val="18"/>
              </w:rPr>
            </w:pPr>
            <w:ins w:id="471" w:author="x64" w:date="2015-01-21T14:00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100</w:t>
              </w:r>
            </w:ins>
          </w:p>
        </w:tc>
        <w:tc>
          <w:tcPr>
            <w:tcW w:w="850" w:type="dxa"/>
            <w:shd w:val="clear" w:color="auto" w:fill="D9D9D9"/>
          </w:tcPr>
          <w:p w:rsidR="002B0B9C" w:rsidRPr="00D34574" w:rsidRDefault="002B0B9C" w:rsidP="00186F5D">
            <w:pPr>
              <w:jc w:val="center"/>
              <w:rPr>
                <w:ins w:id="472" w:author="x64" w:date="2015-01-21T14:00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9D9D9"/>
          </w:tcPr>
          <w:p w:rsidR="002B0B9C" w:rsidRDefault="002B0B9C" w:rsidP="00186F5D">
            <w:pPr>
              <w:jc w:val="center"/>
              <w:rPr>
                <w:ins w:id="473" w:author="x64" w:date="2015-01-21T14:00:00Z"/>
                <w:rFonts w:ascii="微软雅黑" w:eastAsia="微软雅黑" w:hAnsi="微软雅黑"/>
                <w:iCs/>
                <w:sz w:val="18"/>
                <w:szCs w:val="18"/>
              </w:rPr>
            </w:pPr>
            <w:ins w:id="474" w:author="x64" w:date="2015-01-21T14:00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INT</w:t>
              </w:r>
            </w:ins>
          </w:p>
        </w:tc>
        <w:tc>
          <w:tcPr>
            <w:tcW w:w="3259" w:type="dxa"/>
            <w:shd w:val="clear" w:color="auto" w:fill="D9D9D9"/>
          </w:tcPr>
          <w:p w:rsidR="002B0B9C" w:rsidRDefault="002B0B9C" w:rsidP="00186F5D">
            <w:pPr>
              <w:autoSpaceDE w:val="0"/>
              <w:autoSpaceDN w:val="0"/>
              <w:adjustRightInd w:val="0"/>
              <w:ind w:left="200"/>
              <w:jc w:val="left"/>
              <w:rPr>
                <w:ins w:id="475" w:author="x64" w:date="2015-01-21T14:00:00Z"/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ins w:id="476" w:author="x64" w:date="2015-01-21T14:00:00Z"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总页数</w:t>
              </w:r>
            </w:ins>
          </w:p>
        </w:tc>
      </w:tr>
    </w:tbl>
    <w:p w:rsidR="004A099E" w:rsidRPr="00E94EBE" w:rsidDel="008B51B7" w:rsidRDefault="004A099E" w:rsidP="004A099E">
      <w:pPr>
        <w:spacing w:line="360" w:lineRule="auto"/>
        <w:rPr>
          <w:del w:id="477" w:author="x64" w:date="2014-12-30T16:39:00Z"/>
          <w:sz w:val="24"/>
          <w:szCs w:val="24"/>
        </w:rPr>
      </w:pPr>
    </w:p>
    <w:p w:rsidR="004A099E" w:rsidRDefault="002E1460" w:rsidP="004A099E">
      <w:pPr>
        <w:pStyle w:val="2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头</w:t>
      </w:r>
      <w:r w:rsidR="004A099E">
        <w:rPr>
          <w:rFonts w:hint="eastAsia"/>
        </w:rPr>
        <w:t>字段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153"/>
      </w:tblGrid>
      <w:tr w:rsidR="004A099E" w:rsidTr="007726AD">
        <w:tc>
          <w:tcPr>
            <w:tcW w:w="1526" w:type="dxa"/>
          </w:tcPr>
          <w:p w:rsidR="004A099E" w:rsidRPr="00225C3C" w:rsidRDefault="004A099E" w:rsidP="007726AD">
            <w:pPr>
              <w:spacing w:line="360" w:lineRule="auto"/>
              <w:rPr>
                <w:b/>
                <w:sz w:val="24"/>
                <w:szCs w:val="24"/>
              </w:rPr>
            </w:pPr>
            <w:r w:rsidRPr="00225C3C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43" w:type="dxa"/>
          </w:tcPr>
          <w:p w:rsidR="004A099E" w:rsidRPr="00225C3C" w:rsidRDefault="004A099E" w:rsidP="007726AD">
            <w:pPr>
              <w:spacing w:line="360" w:lineRule="auto"/>
              <w:rPr>
                <w:b/>
                <w:sz w:val="24"/>
                <w:szCs w:val="24"/>
              </w:rPr>
            </w:pPr>
            <w:r w:rsidRPr="00225C3C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153" w:type="dxa"/>
          </w:tcPr>
          <w:p w:rsidR="004A099E" w:rsidRPr="00225C3C" w:rsidRDefault="004A099E" w:rsidP="007726AD">
            <w:pPr>
              <w:spacing w:line="360" w:lineRule="auto"/>
              <w:rPr>
                <w:b/>
                <w:sz w:val="24"/>
                <w:szCs w:val="24"/>
              </w:rPr>
            </w:pPr>
            <w:r w:rsidRPr="00225C3C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4A099E" w:rsidRPr="00C373E2" w:rsidRDefault="004A099E" w:rsidP="00A02BA2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必须，功能</w:t>
            </w:r>
            <w:r w:rsidRPr="00C373E2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4A099E" w:rsidRPr="00C373E2" w:rsidRDefault="004A099E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必须，协议版本号，起始版本号</w:t>
            </w:r>
            <w:r w:rsidRPr="00C373E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A099E" w:rsidTr="007726AD">
        <w:tc>
          <w:tcPr>
            <w:tcW w:w="1526" w:type="dxa"/>
          </w:tcPr>
          <w:p w:rsidR="004A099E" w:rsidRPr="0007368F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seq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4A099E" w:rsidRPr="00C373E2" w:rsidRDefault="004A099E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必须，消息流水号</w:t>
            </w:r>
          </w:p>
        </w:tc>
      </w:tr>
      <w:tr w:rsidR="00D71DFB" w:rsidTr="007726AD">
        <w:tc>
          <w:tcPr>
            <w:tcW w:w="1526" w:type="dxa"/>
          </w:tcPr>
          <w:p w:rsidR="00D71DFB" w:rsidRDefault="00D71DFB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1843" w:type="dxa"/>
          </w:tcPr>
          <w:p w:rsidR="00D71DFB" w:rsidRDefault="00D71DFB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71DFB" w:rsidRPr="00C373E2" w:rsidRDefault="00D71DFB" w:rsidP="007726A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必须，应用插件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5153" w:type="dxa"/>
          </w:tcPr>
          <w:p w:rsidR="004A099E" w:rsidRPr="00C373E2" w:rsidRDefault="004A099E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必须</w:t>
            </w:r>
            <w:r w:rsidRPr="00C373E2">
              <w:rPr>
                <w:rFonts w:hint="eastAsia"/>
                <w:sz w:val="18"/>
                <w:szCs w:val="18"/>
              </w:rPr>
              <w:t xml:space="preserve">,  </w:t>
            </w:r>
            <w:r w:rsidRPr="00C373E2">
              <w:rPr>
                <w:rFonts w:hint="eastAsia"/>
                <w:sz w:val="18"/>
                <w:szCs w:val="18"/>
              </w:rPr>
              <w:t>客户端设备类型</w:t>
            </w:r>
            <w:r w:rsidRPr="00C373E2">
              <w:rPr>
                <w:rFonts w:hint="eastAsia"/>
                <w:sz w:val="18"/>
                <w:szCs w:val="18"/>
              </w:rPr>
              <w:t xml:space="preserve"> 1 android, 2 ios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4A099E" w:rsidRPr="00C373E2" w:rsidRDefault="00D71DFB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必须</w:t>
            </w:r>
            <w:r w:rsidR="004A099E" w:rsidRPr="00C373E2">
              <w:rPr>
                <w:rFonts w:hint="eastAsia"/>
                <w:sz w:val="18"/>
                <w:szCs w:val="18"/>
              </w:rPr>
              <w:t>，返回的错误码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sessionid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153" w:type="dxa"/>
          </w:tcPr>
          <w:p w:rsidR="004A099E" w:rsidRPr="00C373E2" w:rsidRDefault="004A099E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可选，用户登验证的</w:t>
            </w:r>
            <w:r w:rsidRPr="00C373E2">
              <w:rPr>
                <w:rFonts w:hint="eastAsia"/>
                <w:sz w:val="18"/>
                <w:szCs w:val="18"/>
              </w:rPr>
              <w:t>Session ID</w:t>
            </w:r>
          </w:p>
        </w:tc>
      </w:tr>
      <w:tr w:rsidR="004A099E" w:rsidTr="007726AD">
        <w:tc>
          <w:tcPr>
            <w:tcW w:w="1526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data </w:t>
            </w:r>
          </w:p>
        </w:tc>
        <w:tc>
          <w:tcPr>
            <w:tcW w:w="1843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153" w:type="dxa"/>
          </w:tcPr>
          <w:p w:rsidR="004A099E" w:rsidRPr="00C373E2" w:rsidRDefault="004A099E" w:rsidP="007726AD">
            <w:pPr>
              <w:spacing w:line="360" w:lineRule="auto"/>
              <w:rPr>
                <w:sz w:val="18"/>
                <w:szCs w:val="18"/>
              </w:rPr>
            </w:pPr>
            <w:r w:rsidRPr="00C373E2">
              <w:rPr>
                <w:rFonts w:hint="eastAsia"/>
                <w:sz w:val="18"/>
                <w:szCs w:val="18"/>
              </w:rPr>
              <w:t>可选，数据，具体在各个协议中定义</w:t>
            </w:r>
          </w:p>
        </w:tc>
      </w:tr>
    </w:tbl>
    <w:p w:rsidR="004A099E" w:rsidRDefault="004A099E" w:rsidP="004A099E">
      <w:pPr>
        <w:pStyle w:val="2"/>
      </w:pPr>
      <w:r>
        <w:rPr>
          <w:rFonts w:hint="eastAsia"/>
        </w:rPr>
        <w:lastRenderedPageBreak/>
        <w:t>错误码定义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A099E" w:rsidTr="007726AD">
        <w:tc>
          <w:tcPr>
            <w:tcW w:w="1951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6571" w:type="dxa"/>
          </w:tcPr>
          <w:p w:rsidR="004A099E" w:rsidRDefault="004A099E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未知错误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连接端口错误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格式错误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属性缺失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缺少属性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没有权限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源文件不存在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目标文件不存在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无效参数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无盘符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无效</w:t>
            </w:r>
            <w:r>
              <w:rPr>
                <w:rFonts w:hint="eastAsia"/>
                <w:sz w:val="18"/>
                <w:szCs w:val="18"/>
              </w:rPr>
              <w:t>JSON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请重新输入密码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没有获取到指定设备的信息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创建文件失败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创建分组失败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获取分组列表失败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获取分组信息失败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删除分组失败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设置分组失败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增加分组设备失败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删除分组设备失败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获取分组设备列表失败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获取用户或设备访问权限失败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参数长度过长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获取管理员密码失败</w:t>
            </w:r>
          </w:p>
        </w:tc>
      </w:tr>
      <w:tr w:rsidR="00274B79" w:rsidTr="007726AD">
        <w:tc>
          <w:tcPr>
            <w:tcW w:w="195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24"/>
                <w:szCs w:val="24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6571" w:type="dxa"/>
          </w:tcPr>
          <w:p w:rsidR="00274B79" w:rsidRDefault="00274B79">
            <w:pPr>
              <w:spacing w:line="360" w:lineRule="auto"/>
              <w:rPr>
                <w:rFonts w:ascii="Calibri" w:eastAsia="宋体" w:hAnsi="Calibri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获取的管理员密码为空</w:t>
            </w:r>
          </w:p>
        </w:tc>
      </w:tr>
      <w:tr w:rsidR="008E1939" w:rsidRPr="008F5EF6" w:rsidTr="000244B7">
        <w:trPr>
          <w:ins w:id="478" w:author="x64" w:date="2015-01-09T10:2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479" w:author="x64" w:date="2015-01-09T10:21:00Z"/>
                <w:rFonts w:asciiTheme="majorEastAsia" w:eastAsiaTheme="majorEastAsia" w:hAnsiTheme="majorEastAsia"/>
              </w:rPr>
            </w:pPr>
            <w:ins w:id="480" w:author="x64" w:date="2015-01-09T10:33:00Z">
              <w:r>
                <w:rPr>
                  <w:rFonts w:asciiTheme="majorEastAsia" w:eastAsiaTheme="majorEastAsia" w:hAnsiTheme="majorEastAsia" w:hint="eastAsia"/>
                </w:rPr>
                <w:t>110</w:t>
              </w:r>
            </w:ins>
          </w:p>
        </w:tc>
        <w:tc>
          <w:tcPr>
            <w:tcW w:w="6571" w:type="dxa"/>
          </w:tcPr>
          <w:p w:rsidR="008E1939" w:rsidRPr="00A920E9" w:rsidRDefault="008E1939" w:rsidP="008E1939">
            <w:pPr>
              <w:spacing w:line="360" w:lineRule="auto"/>
              <w:rPr>
                <w:ins w:id="481" w:author="x64" w:date="2015-01-09T10:2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482" w:author="x64" w:date="2015-01-09T10:31:00Z">
              <w:r w:rsidRPr="008E1939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格式错误</w:t>
              </w:r>
            </w:ins>
          </w:p>
        </w:tc>
      </w:tr>
      <w:tr w:rsidR="008E1939" w:rsidRPr="008F5EF6" w:rsidTr="000244B7">
        <w:trPr>
          <w:ins w:id="483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484" w:author="x64" w:date="2015-01-09T10:31:00Z"/>
                <w:rFonts w:asciiTheme="majorEastAsia" w:eastAsiaTheme="majorEastAsia" w:hAnsiTheme="majorEastAsia"/>
              </w:rPr>
            </w:pPr>
            <w:ins w:id="485" w:author="x64" w:date="2015-01-09T10:33:00Z">
              <w:r>
                <w:rPr>
                  <w:rFonts w:asciiTheme="majorEastAsia" w:eastAsiaTheme="majorEastAsia" w:hAnsiTheme="majorEastAsia" w:hint="eastAsia"/>
                </w:rPr>
                <w:t>111</w:t>
              </w:r>
            </w:ins>
          </w:p>
        </w:tc>
        <w:tc>
          <w:tcPr>
            <w:tcW w:w="6571" w:type="dxa"/>
          </w:tcPr>
          <w:p w:rsidR="008E1939" w:rsidRPr="00A920E9" w:rsidRDefault="008E1939" w:rsidP="008E1939">
            <w:pPr>
              <w:spacing w:line="360" w:lineRule="auto"/>
              <w:rPr>
                <w:ins w:id="486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487" w:author="x64" w:date="2015-01-09T10:31:00Z">
              <w:r w:rsidRPr="008E1939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缺少属性</w:t>
              </w:r>
            </w:ins>
          </w:p>
        </w:tc>
      </w:tr>
      <w:tr w:rsidR="008E1939" w:rsidRPr="008F5EF6" w:rsidTr="000244B7">
        <w:trPr>
          <w:ins w:id="488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489" w:author="x64" w:date="2015-01-09T10:31:00Z"/>
                <w:rFonts w:asciiTheme="majorEastAsia" w:eastAsiaTheme="majorEastAsia" w:hAnsiTheme="majorEastAsia"/>
              </w:rPr>
            </w:pPr>
            <w:ins w:id="490" w:author="x64" w:date="2015-01-09T10:33:00Z">
              <w:r>
                <w:rPr>
                  <w:rFonts w:asciiTheme="majorEastAsia" w:eastAsiaTheme="majorEastAsia" w:hAnsiTheme="majorEastAsia" w:hint="eastAsia"/>
                </w:rPr>
                <w:t>112</w:t>
              </w:r>
            </w:ins>
          </w:p>
        </w:tc>
        <w:tc>
          <w:tcPr>
            <w:tcW w:w="6571" w:type="dxa"/>
          </w:tcPr>
          <w:p w:rsidR="008E1939" w:rsidRPr="00A920E9" w:rsidRDefault="008E1939" w:rsidP="008E1939">
            <w:pPr>
              <w:spacing w:line="360" w:lineRule="auto"/>
              <w:rPr>
                <w:ins w:id="491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492" w:author="x64" w:date="2015-01-09T10:31:00Z">
              <w:r w:rsidRPr="008E1939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非法的设备ID</w:t>
              </w:r>
            </w:ins>
          </w:p>
        </w:tc>
      </w:tr>
      <w:tr w:rsidR="008E1939" w:rsidRPr="008F5EF6" w:rsidTr="000244B7">
        <w:trPr>
          <w:ins w:id="493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494" w:author="x64" w:date="2015-01-09T10:31:00Z"/>
                <w:rFonts w:asciiTheme="majorEastAsia" w:eastAsiaTheme="majorEastAsia" w:hAnsiTheme="majorEastAsia"/>
              </w:rPr>
            </w:pPr>
            <w:ins w:id="495" w:author="x64" w:date="2015-01-09T10:33:00Z">
              <w:r>
                <w:rPr>
                  <w:rFonts w:asciiTheme="majorEastAsia" w:eastAsiaTheme="majorEastAsia" w:hAnsiTheme="majorEastAsia" w:hint="eastAsia"/>
                </w:rPr>
                <w:t>113</w:t>
              </w:r>
            </w:ins>
          </w:p>
        </w:tc>
        <w:tc>
          <w:tcPr>
            <w:tcW w:w="6571" w:type="dxa"/>
          </w:tcPr>
          <w:p w:rsidR="008E1939" w:rsidRPr="00A920E9" w:rsidRDefault="008E1939" w:rsidP="008E1939">
            <w:pPr>
              <w:spacing w:line="360" w:lineRule="auto"/>
              <w:rPr>
                <w:ins w:id="496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497" w:author="x64" w:date="2015-01-09T10:31:00Z">
              <w:r w:rsidRPr="008E1939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session 已失效</w:t>
              </w:r>
            </w:ins>
          </w:p>
        </w:tc>
      </w:tr>
      <w:tr w:rsidR="008E1939" w:rsidRPr="008F5EF6" w:rsidTr="000244B7">
        <w:trPr>
          <w:ins w:id="498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499" w:author="x64" w:date="2015-01-09T10:31:00Z"/>
                <w:rFonts w:asciiTheme="majorEastAsia" w:eastAsiaTheme="majorEastAsia" w:hAnsiTheme="majorEastAsia"/>
              </w:rPr>
            </w:pPr>
            <w:ins w:id="500" w:author="x64" w:date="2015-01-09T10:33:00Z">
              <w:r>
                <w:rPr>
                  <w:rFonts w:asciiTheme="majorEastAsia" w:eastAsiaTheme="majorEastAsia" w:hAnsiTheme="majorEastAsia" w:hint="eastAsia"/>
                </w:rPr>
                <w:t>114</w:t>
              </w:r>
            </w:ins>
          </w:p>
        </w:tc>
        <w:tc>
          <w:tcPr>
            <w:tcW w:w="6571" w:type="dxa"/>
          </w:tcPr>
          <w:p w:rsidR="008E1939" w:rsidRPr="00A920E9" w:rsidRDefault="008E1939" w:rsidP="008E1939">
            <w:pPr>
              <w:spacing w:line="360" w:lineRule="auto"/>
              <w:rPr>
                <w:ins w:id="501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02" w:author="x64" w:date="2015-01-09T10:32:00Z">
              <w:r w:rsidRPr="008E1939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消息延迟出来，需要轮询</w:t>
              </w:r>
            </w:ins>
          </w:p>
        </w:tc>
      </w:tr>
      <w:tr w:rsidR="008E1939" w:rsidRPr="008F5EF6" w:rsidTr="000244B7">
        <w:trPr>
          <w:ins w:id="503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504" w:author="x64" w:date="2015-01-09T10:31:00Z"/>
                <w:rFonts w:asciiTheme="majorEastAsia" w:eastAsiaTheme="majorEastAsia" w:hAnsiTheme="majorEastAsia"/>
              </w:rPr>
            </w:pPr>
            <w:ins w:id="505" w:author="x64" w:date="2015-01-09T10:33:00Z">
              <w:r>
                <w:rPr>
                  <w:rFonts w:asciiTheme="majorEastAsia" w:eastAsiaTheme="majorEastAsia" w:hAnsiTheme="majorEastAsia" w:hint="eastAsia"/>
                </w:rPr>
                <w:t>115</w:t>
              </w:r>
            </w:ins>
          </w:p>
        </w:tc>
        <w:tc>
          <w:tcPr>
            <w:tcW w:w="6571" w:type="dxa"/>
          </w:tcPr>
          <w:p w:rsidR="008E1939" w:rsidRPr="00A920E9" w:rsidRDefault="00EA323E" w:rsidP="008E1939">
            <w:pPr>
              <w:spacing w:line="360" w:lineRule="auto"/>
              <w:rPr>
                <w:ins w:id="506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07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没有可领取的流量</w:t>
              </w:r>
            </w:ins>
          </w:p>
        </w:tc>
      </w:tr>
      <w:tr w:rsidR="008E1939" w:rsidRPr="008F5EF6" w:rsidTr="000244B7">
        <w:trPr>
          <w:ins w:id="508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509" w:author="x64" w:date="2015-01-09T10:31:00Z"/>
                <w:rFonts w:asciiTheme="majorEastAsia" w:eastAsiaTheme="majorEastAsia" w:hAnsiTheme="majorEastAsia"/>
              </w:rPr>
            </w:pPr>
            <w:ins w:id="510" w:author="x64" w:date="2015-01-09T10:33:00Z">
              <w:r>
                <w:rPr>
                  <w:rFonts w:asciiTheme="majorEastAsia" w:eastAsiaTheme="majorEastAsia" w:hAnsiTheme="majorEastAsia" w:hint="eastAsia"/>
                </w:rPr>
                <w:t>116</w:t>
              </w:r>
            </w:ins>
          </w:p>
        </w:tc>
        <w:tc>
          <w:tcPr>
            <w:tcW w:w="6571" w:type="dxa"/>
          </w:tcPr>
          <w:p w:rsidR="008E1939" w:rsidRPr="00A920E9" w:rsidRDefault="00EA323E" w:rsidP="008E1939">
            <w:pPr>
              <w:spacing w:line="360" w:lineRule="auto"/>
              <w:rPr>
                <w:ins w:id="511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12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流量包已被领</w:t>
              </w:r>
              <w:r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走</w:t>
              </w:r>
            </w:ins>
          </w:p>
        </w:tc>
      </w:tr>
      <w:tr w:rsidR="008E1939" w:rsidRPr="008F5EF6" w:rsidTr="000244B7">
        <w:trPr>
          <w:ins w:id="513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514" w:author="x64" w:date="2015-01-09T10:31:00Z"/>
                <w:rFonts w:asciiTheme="majorEastAsia" w:eastAsiaTheme="majorEastAsia" w:hAnsiTheme="majorEastAsia"/>
              </w:rPr>
            </w:pPr>
            <w:ins w:id="515" w:author="x64" w:date="2015-01-09T10:33:00Z">
              <w:r>
                <w:rPr>
                  <w:rFonts w:asciiTheme="majorEastAsia" w:eastAsiaTheme="majorEastAsia" w:hAnsiTheme="majorEastAsia" w:hint="eastAsia"/>
                </w:rPr>
                <w:t>117</w:t>
              </w:r>
            </w:ins>
          </w:p>
        </w:tc>
        <w:tc>
          <w:tcPr>
            <w:tcW w:w="6571" w:type="dxa"/>
          </w:tcPr>
          <w:p w:rsidR="008E1939" w:rsidRPr="00A920E9" w:rsidRDefault="00EA323E" w:rsidP="008E1939">
            <w:pPr>
              <w:spacing w:line="360" w:lineRule="auto"/>
              <w:rPr>
                <w:ins w:id="516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17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该设备已被加速过</w:t>
              </w:r>
            </w:ins>
          </w:p>
        </w:tc>
      </w:tr>
      <w:tr w:rsidR="008E1939" w:rsidRPr="008F5EF6" w:rsidTr="000244B7">
        <w:trPr>
          <w:ins w:id="518" w:author="x64" w:date="2015-01-09T10:31:00Z"/>
        </w:trPr>
        <w:tc>
          <w:tcPr>
            <w:tcW w:w="1951" w:type="dxa"/>
          </w:tcPr>
          <w:p w:rsidR="008E1939" w:rsidRPr="00A920E9" w:rsidRDefault="00EA323E" w:rsidP="007B5975">
            <w:pPr>
              <w:spacing w:line="360" w:lineRule="auto"/>
              <w:rPr>
                <w:ins w:id="519" w:author="x64" w:date="2015-01-09T10:31:00Z"/>
                <w:rFonts w:asciiTheme="majorEastAsia" w:eastAsiaTheme="majorEastAsia" w:hAnsiTheme="majorEastAsia"/>
              </w:rPr>
            </w:pPr>
            <w:ins w:id="520" w:author="x64" w:date="2015-01-09T10:33:00Z">
              <w:r>
                <w:rPr>
                  <w:rFonts w:asciiTheme="majorEastAsia" w:eastAsiaTheme="majorEastAsia" w:hAnsiTheme="majorEastAsia" w:hint="eastAsia"/>
                </w:rPr>
                <w:t>118</w:t>
              </w:r>
            </w:ins>
          </w:p>
        </w:tc>
        <w:tc>
          <w:tcPr>
            <w:tcW w:w="6571" w:type="dxa"/>
          </w:tcPr>
          <w:p w:rsidR="008E1939" w:rsidRPr="00A920E9" w:rsidRDefault="00EA323E" w:rsidP="008E1939">
            <w:pPr>
              <w:spacing w:line="360" w:lineRule="auto"/>
              <w:rPr>
                <w:ins w:id="521" w:author="x64" w:date="2015-01-09T10:31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22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该设备在加速中</w:t>
              </w:r>
            </w:ins>
          </w:p>
        </w:tc>
      </w:tr>
      <w:tr w:rsidR="00EA323E" w:rsidRPr="008F5EF6" w:rsidTr="000244B7">
        <w:trPr>
          <w:ins w:id="523" w:author="x64" w:date="2015-01-09T10:32:00Z"/>
        </w:trPr>
        <w:tc>
          <w:tcPr>
            <w:tcW w:w="1951" w:type="dxa"/>
          </w:tcPr>
          <w:p w:rsidR="00EA323E" w:rsidRPr="00A920E9" w:rsidRDefault="00EA323E" w:rsidP="007B5975">
            <w:pPr>
              <w:spacing w:line="360" w:lineRule="auto"/>
              <w:rPr>
                <w:ins w:id="524" w:author="x64" w:date="2015-01-09T10:32:00Z"/>
                <w:rFonts w:asciiTheme="majorEastAsia" w:eastAsiaTheme="majorEastAsia" w:hAnsiTheme="majorEastAsia"/>
              </w:rPr>
            </w:pPr>
            <w:ins w:id="525" w:author="x64" w:date="2015-01-09T10:33:00Z">
              <w:r>
                <w:rPr>
                  <w:rFonts w:asciiTheme="majorEastAsia" w:eastAsiaTheme="majorEastAsia" w:hAnsiTheme="majorEastAsia" w:hint="eastAsia"/>
                </w:rPr>
                <w:t>119</w:t>
              </w:r>
            </w:ins>
          </w:p>
        </w:tc>
        <w:tc>
          <w:tcPr>
            <w:tcW w:w="6571" w:type="dxa"/>
          </w:tcPr>
          <w:p w:rsidR="00EA323E" w:rsidRPr="00EA323E" w:rsidRDefault="00EA323E" w:rsidP="008E1939">
            <w:pPr>
              <w:spacing w:line="360" w:lineRule="auto"/>
              <w:rPr>
                <w:ins w:id="526" w:author="x64" w:date="2015-01-09T10:32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27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加速失败，该地区不支持</w:t>
              </w:r>
            </w:ins>
          </w:p>
        </w:tc>
      </w:tr>
      <w:tr w:rsidR="00EA323E" w:rsidRPr="008F5EF6" w:rsidTr="000244B7">
        <w:trPr>
          <w:ins w:id="528" w:author="x64" w:date="2015-01-09T10:32:00Z"/>
        </w:trPr>
        <w:tc>
          <w:tcPr>
            <w:tcW w:w="1951" w:type="dxa"/>
          </w:tcPr>
          <w:p w:rsidR="00EA323E" w:rsidRPr="00A920E9" w:rsidRDefault="00EA323E" w:rsidP="007B5975">
            <w:pPr>
              <w:spacing w:line="360" w:lineRule="auto"/>
              <w:rPr>
                <w:ins w:id="529" w:author="x64" w:date="2015-01-09T10:32:00Z"/>
                <w:rFonts w:asciiTheme="majorEastAsia" w:eastAsiaTheme="majorEastAsia" w:hAnsiTheme="majorEastAsia"/>
              </w:rPr>
            </w:pPr>
            <w:ins w:id="530" w:author="x64" w:date="2015-01-09T10:33:00Z">
              <w:r>
                <w:rPr>
                  <w:rFonts w:asciiTheme="majorEastAsia" w:eastAsiaTheme="majorEastAsia" w:hAnsiTheme="majorEastAsia" w:hint="eastAsia"/>
                </w:rPr>
                <w:t>120</w:t>
              </w:r>
            </w:ins>
          </w:p>
        </w:tc>
        <w:tc>
          <w:tcPr>
            <w:tcW w:w="6571" w:type="dxa"/>
          </w:tcPr>
          <w:p w:rsidR="00EA323E" w:rsidRPr="00EA323E" w:rsidRDefault="00EA323E" w:rsidP="008E1939">
            <w:pPr>
              <w:spacing w:line="360" w:lineRule="auto"/>
              <w:rPr>
                <w:ins w:id="531" w:author="x64" w:date="2015-01-09T10:32:00Z"/>
                <w:rFonts w:asciiTheme="majorEastAsia" w:eastAsiaTheme="majorEastAsia" w:hAnsiTheme="majorEastAsia" w:cs="宋体"/>
                <w:sz w:val="18"/>
                <w:szCs w:val="18"/>
              </w:rPr>
            </w:pPr>
            <w:ins w:id="532" w:author="x64" w:date="2015-01-09T10:32:00Z">
              <w:r w:rsidRPr="00EA323E">
                <w:rPr>
                  <w:rFonts w:asciiTheme="majorEastAsia" w:eastAsiaTheme="majorEastAsia" w:hAnsiTheme="majorEastAsia" w:cs="宋体" w:hint="eastAsia"/>
                  <w:sz w:val="18"/>
                  <w:szCs w:val="18"/>
                </w:rPr>
                <w:t>加速失败，已达最大速度</w:t>
              </w:r>
            </w:ins>
          </w:p>
        </w:tc>
      </w:tr>
    </w:tbl>
    <w:p w:rsidR="00DE159B" w:rsidRDefault="00DE159B" w:rsidP="004A099E">
      <w:pPr>
        <w:spacing w:line="360" w:lineRule="auto"/>
        <w:rPr>
          <w:sz w:val="24"/>
          <w:szCs w:val="24"/>
        </w:rPr>
      </w:pPr>
    </w:p>
    <w:p w:rsidR="00B4669F" w:rsidRDefault="00B4669F" w:rsidP="00B4669F">
      <w:pPr>
        <w:pStyle w:val="1"/>
      </w:pPr>
      <w:r>
        <w:rPr>
          <w:rFonts w:hint="eastAsia"/>
        </w:rPr>
        <w:t>属性数组</w:t>
      </w:r>
      <w:r w:rsidR="0022185D">
        <w:rPr>
          <w:rFonts w:hint="eastAsia"/>
        </w:rPr>
        <w:t>结构</w:t>
      </w:r>
    </w:p>
    <w:p w:rsidR="00B4669F" w:rsidRDefault="00B4669F" w:rsidP="00435457">
      <w:pPr>
        <w:pStyle w:val="2"/>
      </w:pPr>
      <w:r>
        <w:rPr>
          <w:rFonts w:hint="eastAsia"/>
        </w:rPr>
        <w:t>fileordir_info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目录或文件信息数组</w:t>
      </w:r>
    </w:p>
    <w:p w:rsidR="00B4669F" w:rsidRPr="003A5E41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523"/>
        <w:gridCol w:w="1663"/>
        <w:gridCol w:w="2157"/>
        <w:gridCol w:w="2504"/>
      </w:tblGrid>
      <w:tr w:rsidR="00B4669F" w:rsidRPr="00225C3C" w:rsidTr="00435457">
        <w:tc>
          <w:tcPr>
            <w:tcW w:w="848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fileordir_info</w:t>
            </w:r>
          </w:p>
        </w:tc>
        <w:tc>
          <w:tcPr>
            <w:tcW w:w="1663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63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73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84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fileordir_name</w:t>
            </w:r>
          </w:p>
        </w:tc>
        <w:tc>
          <w:tcPr>
            <w:tcW w:w="2463" w:type="dxa"/>
          </w:tcPr>
          <w:p w:rsidR="00B4669F" w:rsidRDefault="00E8491C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目录或文件</w:t>
            </w:r>
            <w:r w:rsidR="00B4669F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名称</w:t>
            </w:r>
          </w:p>
        </w:tc>
        <w:tc>
          <w:tcPr>
            <w:tcW w:w="287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84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file_type</w:t>
            </w:r>
          </w:p>
        </w:tc>
        <w:tc>
          <w:tcPr>
            <w:tcW w:w="2463" w:type="dxa"/>
          </w:tcPr>
          <w:p w:rsidR="00B4669F" w:rsidRDefault="00B4669F" w:rsidP="005B0585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名称类型目录或文件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0目录 1文件</w:t>
            </w:r>
          </w:p>
        </w:tc>
        <w:tc>
          <w:tcPr>
            <w:tcW w:w="287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84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24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文件或目录创建时间</w:t>
            </w:r>
          </w:p>
        </w:tc>
        <w:tc>
          <w:tcPr>
            <w:tcW w:w="287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84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file_size</w:t>
            </w:r>
          </w:p>
        </w:tc>
        <w:tc>
          <w:tcPr>
            <w:tcW w:w="246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文件大小(字节)</w:t>
            </w:r>
          </w:p>
        </w:tc>
        <w:tc>
          <w:tcPr>
            <w:tcW w:w="2873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4669F" w:rsidRDefault="00435457" w:rsidP="00B4669F">
      <w:r>
        <w:rPr>
          <w:rFonts w:hint="eastAsia"/>
        </w:rPr>
        <w:tab/>
      </w:r>
    </w:p>
    <w:p w:rsidR="00B4669F" w:rsidRPr="0029111E" w:rsidRDefault="00435457" w:rsidP="00B4669F">
      <w:r>
        <w:rPr>
          <w:rFonts w:hint="eastAsia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 xml:space="preserve">fireordir_list 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目录或文件名数组</w:t>
      </w:r>
    </w:p>
    <w:p w:rsidR="00435457" w:rsidRPr="003A5E41" w:rsidRDefault="00435457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429"/>
        <w:gridCol w:w="1663"/>
        <w:gridCol w:w="2199"/>
        <w:gridCol w:w="2556"/>
      </w:tblGrid>
      <w:tr w:rsidR="00435457" w:rsidRPr="00225C3C" w:rsidTr="00435457">
        <w:tc>
          <w:tcPr>
            <w:tcW w:w="848" w:type="dxa"/>
            <w:vMerge w:val="restart"/>
            <w:vAlign w:val="center"/>
          </w:tcPr>
          <w:p w:rsidR="00435457" w:rsidRDefault="00435457" w:rsidP="004354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fileordir_list</w:t>
            </w:r>
          </w:p>
        </w:tc>
        <w:tc>
          <w:tcPr>
            <w:tcW w:w="1663" w:type="dxa"/>
          </w:tcPr>
          <w:p w:rsidR="00435457" w:rsidRPr="00225C3C" w:rsidRDefault="00435457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63" w:type="dxa"/>
          </w:tcPr>
          <w:p w:rsidR="00435457" w:rsidRPr="00225C3C" w:rsidRDefault="00435457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73" w:type="dxa"/>
          </w:tcPr>
          <w:p w:rsidR="00435457" w:rsidRPr="00225C3C" w:rsidRDefault="00435457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35457" w:rsidTr="00435457">
        <w:tc>
          <w:tcPr>
            <w:tcW w:w="848" w:type="dxa"/>
            <w:vMerge/>
          </w:tcPr>
          <w:p w:rsidR="00435457" w:rsidRDefault="00435457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3" w:type="dxa"/>
          </w:tcPr>
          <w:p w:rsidR="00435457" w:rsidRDefault="00435457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fileordir_name</w:t>
            </w:r>
          </w:p>
        </w:tc>
        <w:tc>
          <w:tcPr>
            <w:tcW w:w="2463" w:type="dxa"/>
          </w:tcPr>
          <w:p w:rsidR="00435457" w:rsidRDefault="00E8491C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目录或文件名称</w:t>
            </w:r>
          </w:p>
        </w:tc>
        <w:tc>
          <w:tcPr>
            <w:tcW w:w="2873" w:type="dxa"/>
          </w:tcPr>
          <w:p w:rsidR="00435457" w:rsidRDefault="00435457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35457" w:rsidRDefault="00435457" w:rsidP="00435457">
      <w:r>
        <w:rPr>
          <w:rFonts w:hint="eastAsia"/>
        </w:rPr>
        <w:tab/>
      </w:r>
    </w:p>
    <w:p w:rsidR="00B4669F" w:rsidRPr="00B4669F" w:rsidRDefault="00435457" w:rsidP="00B4669F">
      <w:r>
        <w:rPr>
          <w:rFonts w:hint="eastAsia"/>
        </w:rPr>
        <w:tab/>
      </w:r>
    </w:p>
    <w:p w:rsidR="00AA61F5" w:rsidRDefault="00435457" w:rsidP="004A09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>disk_info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磁盘信息</w:t>
      </w:r>
    </w:p>
    <w:p w:rsidR="00B4669F" w:rsidRPr="0039255F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123"/>
        <w:gridCol w:w="1253"/>
        <w:gridCol w:w="2524"/>
        <w:gridCol w:w="2947"/>
      </w:tblGrid>
      <w:tr w:rsidR="00B4669F" w:rsidRPr="00225C3C" w:rsidTr="00435457">
        <w:tc>
          <w:tcPr>
            <w:tcW w:w="528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disk_info</w:t>
            </w:r>
          </w:p>
        </w:tc>
        <w:tc>
          <w:tcPr>
            <w:tcW w:w="1266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52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disk</w:t>
            </w:r>
          </w:p>
        </w:tc>
        <w:tc>
          <w:tcPr>
            <w:tcW w:w="2788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盘符</w:t>
            </w:r>
            <w:r w:rsidR="006E677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名称</w:t>
            </w:r>
          </w:p>
        </w:tc>
        <w:tc>
          <w:tcPr>
            <w:tcW w:w="326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677E" w:rsidTr="00435457">
        <w:tc>
          <w:tcPr>
            <w:tcW w:w="528" w:type="dxa"/>
            <w:vMerge/>
          </w:tcPr>
          <w:p w:rsidR="006E677E" w:rsidRDefault="006E677E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E677E" w:rsidRDefault="006E677E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dir_name</w:t>
            </w:r>
          </w:p>
        </w:tc>
        <w:tc>
          <w:tcPr>
            <w:tcW w:w="2788" w:type="dxa"/>
          </w:tcPr>
          <w:p w:rsidR="006E677E" w:rsidRDefault="006E677E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目录名称</w:t>
            </w:r>
          </w:p>
        </w:tc>
        <w:tc>
          <w:tcPr>
            <w:tcW w:w="3265" w:type="dxa"/>
          </w:tcPr>
          <w:p w:rsidR="006E677E" w:rsidRDefault="006E677E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2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total_size</w:t>
            </w:r>
          </w:p>
        </w:tc>
        <w:tc>
          <w:tcPr>
            <w:tcW w:w="2788" w:type="dxa"/>
          </w:tcPr>
          <w:p w:rsidR="00B4669F" w:rsidRDefault="00B4669F" w:rsidP="005B0585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空间大小</w:t>
            </w:r>
          </w:p>
        </w:tc>
        <w:tc>
          <w:tcPr>
            <w:tcW w:w="326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2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free_size</w:t>
            </w:r>
          </w:p>
        </w:tc>
        <w:tc>
          <w:tcPr>
            <w:tcW w:w="2788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剩余空间大小</w:t>
            </w:r>
          </w:p>
        </w:tc>
        <w:tc>
          <w:tcPr>
            <w:tcW w:w="326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2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is_format</w:t>
            </w:r>
          </w:p>
        </w:tc>
        <w:tc>
          <w:tcPr>
            <w:tcW w:w="2788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磁盘是否格式化</w:t>
            </w:r>
          </w:p>
        </w:tc>
        <w:tc>
          <w:tcPr>
            <w:tcW w:w="326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4669F" w:rsidRDefault="00435457" w:rsidP="00B466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</w:p>
    <w:p w:rsidR="00B4669F" w:rsidRDefault="00435457" w:rsidP="004A09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>group_dev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分组设备列表</w:t>
      </w:r>
    </w:p>
    <w:p w:rsidR="00B4669F" w:rsidRPr="0039255F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651"/>
        <w:gridCol w:w="2202"/>
        <w:gridCol w:w="1869"/>
        <w:gridCol w:w="2125"/>
      </w:tblGrid>
      <w:tr w:rsidR="00B4669F" w:rsidRPr="00225C3C" w:rsidTr="00435457">
        <w:tc>
          <w:tcPr>
            <w:tcW w:w="1651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group_dev</w:t>
            </w:r>
          </w:p>
        </w:tc>
        <w:tc>
          <w:tcPr>
            <w:tcW w:w="2202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869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125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186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mac</w:t>
            </w:r>
            <w:r w:rsidRPr="00271FE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186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</w:t>
            </w:r>
            <w:r w:rsidRPr="00271FE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dev_contime</w:t>
            </w:r>
          </w:p>
        </w:tc>
        <w:tc>
          <w:tcPr>
            <w:tcW w:w="186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连接时间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upload_speed</w:t>
            </w:r>
          </w:p>
        </w:tc>
        <w:tc>
          <w:tcPr>
            <w:tcW w:w="186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</w:t>
            </w:r>
            <w:r w:rsidRPr="00271FE2">
              <w:rPr>
                <w:rFonts w:hint="eastAsia"/>
                <w:sz w:val="18"/>
                <w:szCs w:val="18"/>
              </w:rPr>
              <w:t>速度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download_speed</w:t>
            </w:r>
          </w:p>
        </w:tc>
        <w:tc>
          <w:tcPr>
            <w:tcW w:w="186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下载速度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</w:p>
        </w:tc>
        <w:tc>
          <w:tcPr>
            <w:tcW w:w="1869" w:type="dxa"/>
          </w:tcPr>
          <w:p w:rsidR="00B4669F" w:rsidRPr="000E7DF2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设备是否在线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0不在线 1在线</w:t>
            </w: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651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B4669F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125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4669F" w:rsidRDefault="00435457" w:rsidP="00B4669F">
      <w:r>
        <w:rPr>
          <w:rFonts w:hint="eastAsia"/>
        </w:rPr>
        <w:tab/>
      </w:r>
    </w:p>
    <w:p w:rsidR="00B4669F" w:rsidRDefault="00435457" w:rsidP="00B4669F">
      <w:r>
        <w:rPr>
          <w:rFonts w:hint="eastAsia"/>
        </w:rPr>
        <w:tab/>
      </w:r>
    </w:p>
    <w:p w:rsidR="00B4669F" w:rsidRDefault="00435457" w:rsidP="004A09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:rsidR="00B4669F" w:rsidRDefault="00B4669F" w:rsidP="00435457">
      <w:pPr>
        <w:pStyle w:val="2"/>
      </w:pPr>
      <w:r>
        <w:rPr>
          <w:rFonts w:hint="eastAsia"/>
        </w:rPr>
        <w:t>dev_detail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设备详情</w:t>
      </w:r>
    </w:p>
    <w:p w:rsidR="00B4669F" w:rsidRPr="0039255F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263"/>
        <w:gridCol w:w="2301"/>
        <w:gridCol w:w="1998"/>
        <w:gridCol w:w="2285"/>
      </w:tblGrid>
      <w:tr w:rsidR="00B4669F" w:rsidRPr="00225C3C" w:rsidTr="00435457">
        <w:tc>
          <w:tcPr>
            <w:tcW w:w="588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dev_detail</w:t>
            </w:r>
          </w:p>
        </w:tc>
        <w:tc>
          <w:tcPr>
            <w:tcW w:w="2301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99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9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mac</w:t>
            </w:r>
            <w:r w:rsidRPr="00271FE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分组名称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dev_contype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设备连接类型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dev_contime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连接时间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total_downloadsize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下载总量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download_speed</w:t>
            </w:r>
          </w:p>
        </w:tc>
        <w:tc>
          <w:tcPr>
            <w:tcW w:w="2299" w:type="dxa"/>
          </w:tcPr>
          <w:p w:rsidR="00B4669F" w:rsidRPr="00271FE2" w:rsidRDefault="00B4669F" w:rsidP="005B05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下载速度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</w:p>
        </w:tc>
        <w:tc>
          <w:tcPr>
            <w:tcW w:w="2299" w:type="dxa"/>
          </w:tcPr>
          <w:p w:rsidR="00B4669F" w:rsidRPr="000E7DF2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设备是否在线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0不在线 1在线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max_uploadspeed</w:t>
            </w:r>
          </w:p>
        </w:tc>
        <w:tc>
          <w:tcPr>
            <w:tcW w:w="2299" w:type="dxa"/>
          </w:tcPr>
          <w:p w:rsidR="00B4669F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最大上传速度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58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max_downloadspeed</w:t>
            </w:r>
          </w:p>
        </w:tc>
        <w:tc>
          <w:tcPr>
            <w:tcW w:w="2299" w:type="dxa"/>
          </w:tcPr>
          <w:p w:rsidR="00B4669F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最大下载速度</w:t>
            </w:r>
          </w:p>
        </w:tc>
        <w:tc>
          <w:tcPr>
            <w:tcW w:w="2659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4669F" w:rsidRDefault="00435457" w:rsidP="00B4669F">
      <w:r>
        <w:rPr>
          <w:rFonts w:hint="eastAsia"/>
        </w:rPr>
        <w:tab/>
      </w:r>
    </w:p>
    <w:p w:rsidR="00B4669F" w:rsidRDefault="00435457" w:rsidP="004A09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>group_list</w:t>
      </w:r>
      <w:r w:rsidR="00435457">
        <w:rPr>
          <w:rFonts w:hint="eastAsia"/>
        </w:rPr>
        <w:t xml:space="preserve">   </w:t>
      </w:r>
      <w:r w:rsidR="00435457" w:rsidRPr="00435457">
        <w:rPr>
          <w:rFonts w:hint="eastAsia"/>
        </w:rPr>
        <w:t>分组名称列表</w:t>
      </w:r>
    </w:p>
    <w:p w:rsidR="00B4669F" w:rsidRPr="003A5E41" w:rsidRDefault="00B4669F" w:rsidP="00435457">
      <w:pPr>
        <w:ind w:left="420"/>
        <w:rPr>
          <w:rFonts w:ascii="微软雅黑" w:eastAsia="微软雅黑" w:hAnsi="微软雅黑"/>
          <w:b/>
          <w:iCs/>
          <w:color w:val="FF0000"/>
          <w:sz w:val="18"/>
          <w:szCs w:val="18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213"/>
        <w:gridCol w:w="1460"/>
        <w:gridCol w:w="2389"/>
        <w:gridCol w:w="2785"/>
      </w:tblGrid>
      <w:tr w:rsidR="00B4669F" w:rsidRPr="00225C3C" w:rsidTr="00435457">
        <w:tc>
          <w:tcPr>
            <w:tcW w:w="538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group_list</w:t>
            </w:r>
          </w:p>
        </w:tc>
        <w:tc>
          <w:tcPr>
            <w:tcW w:w="1460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5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4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53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695" w:type="dxa"/>
          </w:tcPr>
          <w:p w:rsidR="00B4669F" w:rsidRPr="00231103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分组名称</w:t>
            </w:r>
          </w:p>
        </w:tc>
        <w:tc>
          <w:tcPr>
            <w:tcW w:w="3154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4669F" w:rsidTr="00435457">
        <w:tc>
          <w:tcPr>
            <w:tcW w:w="538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695" w:type="dxa"/>
          </w:tcPr>
          <w:p w:rsidR="00B4669F" w:rsidRPr="00231103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154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4669F" w:rsidRDefault="00435457" w:rsidP="00B466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</w:p>
    <w:p w:rsidR="00B4669F" w:rsidRPr="00B4669F" w:rsidRDefault="00435457" w:rsidP="00B4669F">
      <w:r>
        <w:rPr>
          <w:rFonts w:hint="eastAsia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>wifi_list</w:t>
      </w:r>
      <w:r w:rsidR="00435457">
        <w:rPr>
          <w:rFonts w:hint="eastAsia"/>
        </w:rPr>
        <w:t xml:space="preserve">     </w:t>
      </w:r>
      <w:r w:rsidR="00435457" w:rsidRPr="00435457">
        <w:rPr>
          <w:rFonts w:hint="eastAsia"/>
        </w:rPr>
        <w:t>Wifi</w:t>
      </w:r>
      <w:r w:rsidR="00435457" w:rsidRPr="00435457">
        <w:rPr>
          <w:rFonts w:hint="eastAsia"/>
        </w:rPr>
        <w:t>列表</w:t>
      </w:r>
    </w:p>
    <w:p w:rsidR="00B4669F" w:rsidRPr="00517606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004"/>
        <w:gridCol w:w="1264"/>
        <w:gridCol w:w="2581"/>
        <w:gridCol w:w="2998"/>
      </w:tblGrid>
      <w:tr w:rsidR="00676A63" w:rsidRPr="00225C3C" w:rsidTr="00676A63">
        <w:tc>
          <w:tcPr>
            <w:tcW w:w="1004" w:type="dxa"/>
            <w:vMerge w:val="restart"/>
            <w:vAlign w:val="center"/>
          </w:tcPr>
          <w:p w:rsidR="00676A63" w:rsidRDefault="00676A63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wifi_list</w:t>
            </w:r>
          </w:p>
        </w:tc>
        <w:tc>
          <w:tcPr>
            <w:tcW w:w="1264" w:type="dxa"/>
          </w:tcPr>
          <w:p w:rsidR="00676A63" w:rsidRPr="00225C3C" w:rsidRDefault="00676A63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</w:tcPr>
          <w:p w:rsidR="00676A63" w:rsidRPr="00225C3C" w:rsidRDefault="00676A63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98" w:type="dxa"/>
          </w:tcPr>
          <w:p w:rsidR="00676A63" w:rsidRPr="00225C3C" w:rsidRDefault="00676A63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 xml:space="preserve"> ssid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wifi_signal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ifi</w:t>
            </w:r>
            <w:r>
              <w:rPr>
                <w:rFonts w:hint="eastAsia"/>
                <w:sz w:val="24"/>
                <w:szCs w:val="24"/>
              </w:rPr>
              <w:t>信号强度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信道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41E13" w:rsidTr="00676A63">
        <w:tc>
          <w:tcPr>
            <w:tcW w:w="1004" w:type="dxa"/>
            <w:vMerge/>
          </w:tcPr>
          <w:p w:rsidR="00741E13" w:rsidRDefault="00741E1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741E13" w:rsidRDefault="00741E1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581" w:type="dxa"/>
          </w:tcPr>
          <w:p w:rsidR="00741E13" w:rsidRDefault="00741E1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98" w:type="dxa"/>
          </w:tcPr>
          <w:p w:rsidR="00741E13" w:rsidRDefault="00741E13" w:rsidP="005B058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s_encrypt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是否加密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encrypt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加密方式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6A63" w:rsidTr="00676A63">
        <w:tc>
          <w:tcPr>
            <w:tcW w:w="1004" w:type="dxa"/>
            <w:vMerge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tkip_aes</w:t>
            </w:r>
          </w:p>
        </w:tc>
        <w:tc>
          <w:tcPr>
            <w:tcW w:w="2581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WAP2</w:t>
            </w:r>
            <w:r>
              <w:rPr>
                <w:rFonts w:hint="eastAsia"/>
                <w:sz w:val="24"/>
                <w:szCs w:val="24"/>
              </w:rPr>
              <w:t>加密方式</w:t>
            </w:r>
          </w:p>
        </w:tc>
        <w:tc>
          <w:tcPr>
            <w:tcW w:w="2998" w:type="dxa"/>
          </w:tcPr>
          <w:p w:rsidR="00676A63" w:rsidRDefault="00676A63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4669F" w:rsidRDefault="00435457" w:rsidP="00B4669F">
      <w:r>
        <w:rPr>
          <w:rFonts w:hint="eastAsia"/>
        </w:rPr>
        <w:tab/>
      </w:r>
    </w:p>
    <w:p w:rsidR="00B4669F" w:rsidRDefault="00435457" w:rsidP="00B4669F">
      <w:r>
        <w:rPr>
          <w:rFonts w:hint="eastAsia"/>
        </w:rPr>
        <w:tab/>
      </w:r>
    </w:p>
    <w:p w:rsidR="00B4669F" w:rsidRDefault="0043545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4669F" w:rsidRDefault="0043545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2484D" w:rsidRDefault="0012484D" w:rsidP="0012484D">
      <w:pPr>
        <w:pStyle w:val="2"/>
      </w:pPr>
      <w:r>
        <w:rPr>
          <w:rFonts w:hint="eastAsia"/>
        </w:rPr>
        <w:t xml:space="preserve">wifi_setting   </w:t>
      </w:r>
      <w:r w:rsidRPr="00435457">
        <w:rPr>
          <w:rFonts w:hint="eastAsia"/>
        </w:rPr>
        <w:t>Wifi</w:t>
      </w:r>
      <w:r w:rsidRPr="00435457">
        <w:rPr>
          <w:rFonts w:hint="eastAsia"/>
        </w:rPr>
        <w:t>设置内容项</w:t>
      </w:r>
    </w:p>
    <w:p w:rsidR="0012484D" w:rsidRDefault="0012484D" w:rsidP="0012484D">
      <w:pPr>
        <w:ind w:left="420"/>
      </w:pPr>
    </w:p>
    <w:p w:rsidR="0012484D" w:rsidRPr="0039255F" w:rsidRDefault="0012484D" w:rsidP="0012484D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89"/>
        <w:gridCol w:w="1621"/>
        <w:gridCol w:w="2273"/>
        <w:gridCol w:w="2564"/>
      </w:tblGrid>
      <w:tr w:rsidR="0012484D" w:rsidRPr="00225C3C" w:rsidTr="005D3853">
        <w:tc>
          <w:tcPr>
            <w:tcW w:w="714" w:type="dxa"/>
            <w:vMerge w:val="restart"/>
            <w:vAlign w:val="center"/>
          </w:tcPr>
          <w:p w:rsidR="0012484D" w:rsidRDefault="0012484D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wifi_setting</w:t>
            </w:r>
          </w:p>
        </w:tc>
        <w:tc>
          <w:tcPr>
            <w:tcW w:w="1621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49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63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wifi_type</w:t>
            </w:r>
          </w:p>
        </w:tc>
        <w:tc>
          <w:tcPr>
            <w:tcW w:w="2549" w:type="dxa"/>
          </w:tcPr>
          <w:p w:rsidR="0012484D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Wifi类型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wifi_ap</w:t>
            </w:r>
          </w:p>
        </w:tc>
        <w:tc>
          <w:tcPr>
            <w:tcW w:w="2549" w:type="dxa"/>
          </w:tcPr>
          <w:p w:rsidR="0012484D" w:rsidRPr="009A5DAC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指定wifi_ap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wifi_isonline</w:t>
            </w:r>
          </w:p>
        </w:tc>
        <w:tc>
          <w:tcPr>
            <w:tcW w:w="2549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Wifi开关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549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Wifi名称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wifi_ishide</w:t>
            </w:r>
          </w:p>
        </w:tc>
        <w:tc>
          <w:tcPr>
            <w:tcW w:w="2549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Wifi名称隐藏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wifi_isencrypt</w:t>
            </w:r>
          </w:p>
        </w:tc>
        <w:tc>
          <w:tcPr>
            <w:tcW w:w="2549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Wifi加密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484D" w:rsidTr="005D3853">
        <w:tc>
          <w:tcPr>
            <w:tcW w:w="714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wifi_password</w:t>
            </w:r>
          </w:p>
        </w:tc>
        <w:tc>
          <w:tcPr>
            <w:tcW w:w="2549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Wifi密码</w:t>
            </w:r>
          </w:p>
        </w:tc>
        <w:tc>
          <w:tcPr>
            <w:tcW w:w="2963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12484D" w:rsidRDefault="0012484D" w:rsidP="001248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2484D" w:rsidRDefault="0012484D" w:rsidP="0012484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4669F" w:rsidRDefault="00B4669F" w:rsidP="00435457">
      <w:pPr>
        <w:pStyle w:val="2"/>
      </w:pPr>
      <w:r>
        <w:rPr>
          <w:rFonts w:hint="eastAsia"/>
        </w:rPr>
        <w:t>bluetooth_detail</w:t>
      </w:r>
      <w:r w:rsidR="00435457">
        <w:rPr>
          <w:rFonts w:hint="eastAsia"/>
        </w:rPr>
        <w:t xml:space="preserve">  </w:t>
      </w:r>
      <w:r w:rsidR="00435457" w:rsidRPr="00435457">
        <w:rPr>
          <w:rFonts w:hint="eastAsia"/>
        </w:rPr>
        <w:t>蓝牙设备详情</w:t>
      </w:r>
    </w:p>
    <w:p w:rsidR="00B4669F" w:rsidRPr="0039255F" w:rsidRDefault="00B4669F" w:rsidP="0043545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937"/>
        <w:gridCol w:w="1851"/>
        <w:gridCol w:w="1909"/>
        <w:gridCol w:w="2150"/>
      </w:tblGrid>
      <w:tr w:rsidR="00B4669F" w:rsidRPr="00225C3C" w:rsidTr="00435457">
        <w:tc>
          <w:tcPr>
            <w:tcW w:w="1262" w:type="dxa"/>
            <w:vMerge w:val="restart"/>
            <w:vAlign w:val="center"/>
          </w:tcPr>
          <w:p w:rsidR="00B4669F" w:rsidRDefault="00B4669F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bluebooth_detail</w:t>
            </w:r>
          </w:p>
        </w:tc>
        <w:tc>
          <w:tcPr>
            <w:tcW w:w="1851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B4669F" w:rsidRPr="00225C3C" w:rsidRDefault="00B4669F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4669F" w:rsidTr="00435457">
        <w:tc>
          <w:tcPr>
            <w:tcW w:w="1262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7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蓝牙设备名称</w:t>
            </w:r>
          </w:p>
        </w:tc>
        <w:tc>
          <w:tcPr>
            <w:tcW w:w="2527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262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_type</w:t>
            </w:r>
          </w:p>
        </w:tc>
        <w:tc>
          <w:tcPr>
            <w:tcW w:w="2207" w:type="dxa"/>
          </w:tcPr>
          <w:p w:rsidR="00B4669F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蓝牙类型</w:t>
            </w:r>
          </w:p>
        </w:tc>
        <w:tc>
          <w:tcPr>
            <w:tcW w:w="2527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669F" w:rsidTr="00435457">
        <w:tc>
          <w:tcPr>
            <w:tcW w:w="1262" w:type="dxa"/>
            <w:vMerge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207" w:type="dxa"/>
          </w:tcPr>
          <w:p w:rsidR="00B4669F" w:rsidRDefault="00B4669F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蓝牙mac</w:t>
            </w:r>
          </w:p>
        </w:tc>
        <w:tc>
          <w:tcPr>
            <w:tcW w:w="2527" w:type="dxa"/>
          </w:tcPr>
          <w:p w:rsidR="00B4669F" w:rsidRDefault="00B4669F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4669F" w:rsidRDefault="00B4669F" w:rsidP="00B4669F"/>
    <w:p w:rsidR="00B4669F" w:rsidRDefault="00B4669F">
      <w:pPr>
        <w:widowControl/>
        <w:jc w:val="left"/>
        <w:rPr>
          <w:sz w:val="24"/>
          <w:szCs w:val="24"/>
        </w:rPr>
      </w:pPr>
    </w:p>
    <w:p w:rsidR="006D063A" w:rsidRDefault="006D063A" w:rsidP="006D063A">
      <w:pPr>
        <w:pStyle w:val="2"/>
      </w:pPr>
      <w:r>
        <w:rPr>
          <w:rFonts w:hint="eastAsia"/>
        </w:rPr>
        <w:t xml:space="preserve">router_list  </w:t>
      </w:r>
      <w:r>
        <w:rPr>
          <w:rFonts w:hint="eastAsia"/>
        </w:rPr>
        <w:t>绑定路由器列表</w:t>
      </w:r>
    </w:p>
    <w:p w:rsidR="006D063A" w:rsidRPr="0039255F" w:rsidRDefault="006D063A" w:rsidP="006D063A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262"/>
        <w:gridCol w:w="1851"/>
        <w:gridCol w:w="2207"/>
        <w:gridCol w:w="2527"/>
      </w:tblGrid>
      <w:tr w:rsidR="006D063A" w:rsidRPr="00225C3C" w:rsidTr="00E95DA9">
        <w:tc>
          <w:tcPr>
            <w:tcW w:w="1262" w:type="dxa"/>
            <w:vMerge w:val="restart"/>
            <w:vAlign w:val="center"/>
          </w:tcPr>
          <w:p w:rsidR="006D063A" w:rsidRDefault="006D063A" w:rsidP="00E95D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router_list</w:t>
            </w:r>
          </w:p>
        </w:tc>
        <w:tc>
          <w:tcPr>
            <w:tcW w:w="1851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D063A" w:rsidTr="00E95DA9">
        <w:tc>
          <w:tcPr>
            <w:tcW w:w="1262" w:type="dxa"/>
            <w:vMerge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6D063A" w:rsidRDefault="0011459D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 w:rsidR="004755C0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7" w:type="dxa"/>
          </w:tcPr>
          <w:p w:rsidR="006D063A" w:rsidRPr="0011459D" w:rsidRDefault="0011459D" w:rsidP="00E95DA9">
            <w:pPr>
              <w:spacing w:line="360" w:lineRule="auto"/>
              <w:rPr>
                <w:sz w:val="18"/>
                <w:szCs w:val="18"/>
              </w:rPr>
            </w:pPr>
            <w:r w:rsidRPr="0011459D">
              <w:rPr>
                <w:sz w:val="18"/>
                <w:szCs w:val="18"/>
              </w:rPr>
              <w:t>路由器</w:t>
            </w:r>
            <w:r w:rsidR="004755C0" w:rsidRPr="0011459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27" w:type="dxa"/>
          </w:tcPr>
          <w:p w:rsidR="006D063A" w:rsidRDefault="004755C0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63A" w:rsidTr="00E95DA9">
        <w:tc>
          <w:tcPr>
            <w:tcW w:w="1262" w:type="dxa"/>
            <w:vMerge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6D063A" w:rsidRDefault="006D063A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A33" w:rsidTr="00E95DA9">
        <w:tc>
          <w:tcPr>
            <w:tcW w:w="1262" w:type="dxa"/>
            <w:vMerge/>
          </w:tcPr>
          <w:p w:rsidR="00B85A33" w:rsidRDefault="00B85A33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B85A33" w:rsidDel="00B85A33" w:rsidRDefault="002A5C8B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 w:rsidR="00B85A33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207" w:type="dxa"/>
          </w:tcPr>
          <w:p w:rsidR="00B85A33" w:rsidDel="00B85A33" w:rsidRDefault="00B85A33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设备唯一标识</w:t>
            </w:r>
          </w:p>
        </w:tc>
        <w:tc>
          <w:tcPr>
            <w:tcW w:w="2527" w:type="dxa"/>
          </w:tcPr>
          <w:p w:rsidR="00B85A33" w:rsidDel="00B85A33" w:rsidRDefault="00B85A33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63A" w:rsidRPr="00717F50" w:rsidTr="00E95DA9">
        <w:tc>
          <w:tcPr>
            <w:tcW w:w="1262" w:type="dxa"/>
            <w:vMerge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6D063A" w:rsidRDefault="004755C0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router_status</w:t>
            </w:r>
          </w:p>
        </w:tc>
        <w:tc>
          <w:tcPr>
            <w:tcW w:w="2207" w:type="dxa"/>
          </w:tcPr>
          <w:p w:rsidR="006D063A" w:rsidRDefault="004755C0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路由器状态 0离线1在线2睡眠</w:t>
            </w:r>
          </w:p>
        </w:tc>
        <w:tc>
          <w:tcPr>
            <w:tcW w:w="2527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D063A" w:rsidRDefault="006D063A" w:rsidP="006D063A"/>
    <w:p w:rsidR="006D063A" w:rsidRDefault="006D063A" w:rsidP="006D063A">
      <w:pPr>
        <w:widowControl/>
        <w:jc w:val="left"/>
        <w:rPr>
          <w:sz w:val="24"/>
          <w:szCs w:val="24"/>
        </w:rPr>
      </w:pPr>
    </w:p>
    <w:p w:rsidR="00907973" w:rsidRDefault="00907973" w:rsidP="00907973">
      <w:pPr>
        <w:pStyle w:val="2"/>
      </w:pPr>
      <w:r>
        <w:rPr>
          <w:rFonts w:hint="eastAsia"/>
        </w:rPr>
        <w:t xml:space="preserve">conmode_info  </w:t>
      </w:r>
      <w:r>
        <w:rPr>
          <w:rFonts w:hint="eastAsia"/>
        </w:rPr>
        <w:t>连接模式信息数组</w:t>
      </w:r>
    </w:p>
    <w:p w:rsidR="00907973" w:rsidRPr="0039255F" w:rsidRDefault="00907973" w:rsidP="00907973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655"/>
        <w:gridCol w:w="1797"/>
        <w:gridCol w:w="2044"/>
        <w:gridCol w:w="2351"/>
      </w:tblGrid>
      <w:tr w:rsidR="00907973" w:rsidRPr="00225C3C" w:rsidTr="00CB0DCB">
        <w:tc>
          <w:tcPr>
            <w:tcW w:w="1262" w:type="dxa"/>
            <w:vMerge w:val="restart"/>
            <w:vAlign w:val="center"/>
          </w:tcPr>
          <w:p w:rsidR="00907973" w:rsidRDefault="00907973" w:rsidP="0090797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mode</w:t>
            </w:r>
            <w:r>
              <w:rPr>
                <w:rFonts w:hint="eastAsia"/>
                <w:b/>
                <w:sz w:val="24"/>
                <w:szCs w:val="24"/>
              </w:rPr>
              <w:t>_info</w:t>
            </w:r>
          </w:p>
        </w:tc>
        <w:tc>
          <w:tcPr>
            <w:tcW w:w="1851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07973" w:rsidTr="00CB0DCB">
        <w:tc>
          <w:tcPr>
            <w:tcW w:w="1262" w:type="dxa"/>
            <w:vMerge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907973" w:rsidRDefault="00907973" w:rsidP="009079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con_type</w:t>
            </w:r>
          </w:p>
        </w:tc>
        <w:tc>
          <w:tcPr>
            <w:tcW w:w="2207" w:type="dxa"/>
          </w:tcPr>
          <w:p w:rsidR="00907973" w:rsidRPr="0011459D" w:rsidRDefault="00907973" w:rsidP="00CB0DC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连接方式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 宽带 2自动 3手动 4中继</w:t>
            </w:r>
          </w:p>
        </w:tc>
        <w:tc>
          <w:tcPr>
            <w:tcW w:w="2527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CB0DCB">
        <w:tc>
          <w:tcPr>
            <w:tcW w:w="1262" w:type="dxa"/>
            <w:vMerge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2207" w:type="dxa"/>
          </w:tcPr>
          <w:p w:rsidR="00907973" w:rsidRDefault="00907973" w:rsidP="00CB0DC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是否可用</w:t>
            </w:r>
          </w:p>
        </w:tc>
        <w:tc>
          <w:tcPr>
            <w:tcW w:w="2527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67B8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若用户需要更换连接方式，由路由器告知APP在当前网络环境中那种上网方式可选，那种不可选，不可选的选项以灰色标识，不让用户选择</w:t>
            </w:r>
          </w:p>
        </w:tc>
      </w:tr>
      <w:tr w:rsidR="00907973" w:rsidTr="00CB0DCB">
        <w:tc>
          <w:tcPr>
            <w:tcW w:w="1262" w:type="dxa"/>
            <w:vMerge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is_connect</w:t>
            </w:r>
          </w:p>
        </w:tc>
        <w:tc>
          <w:tcPr>
            <w:tcW w:w="2207" w:type="dxa"/>
          </w:tcPr>
          <w:p w:rsidR="00907973" w:rsidRDefault="00907973" w:rsidP="00CB0DC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是否连接</w:t>
            </w:r>
          </w:p>
        </w:tc>
        <w:tc>
          <w:tcPr>
            <w:tcW w:w="2527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907973" w:rsidRDefault="00907973" w:rsidP="00907973"/>
    <w:p w:rsidR="00907973" w:rsidRDefault="00907973" w:rsidP="00907973">
      <w:pPr>
        <w:widowControl/>
        <w:jc w:val="left"/>
        <w:rPr>
          <w:sz w:val="24"/>
          <w:szCs w:val="24"/>
        </w:rPr>
      </w:pPr>
    </w:p>
    <w:p w:rsidR="00B4669F" w:rsidRDefault="00B4669F">
      <w:pPr>
        <w:widowControl/>
        <w:jc w:val="left"/>
        <w:rPr>
          <w:sz w:val="24"/>
          <w:szCs w:val="24"/>
        </w:rPr>
      </w:pPr>
    </w:p>
    <w:p w:rsidR="00435457" w:rsidRDefault="00435457">
      <w:pPr>
        <w:widowControl/>
        <w:jc w:val="left"/>
        <w:rPr>
          <w:sz w:val="24"/>
          <w:szCs w:val="24"/>
        </w:rPr>
      </w:pPr>
    </w:p>
    <w:p w:rsidR="001F2A67" w:rsidRDefault="001F2A67" w:rsidP="001F2A67">
      <w:pPr>
        <w:pStyle w:val="2"/>
      </w:pPr>
      <w:r>
        <w:rPr>
          <w:rFonts w:hint="eastAsia"/>
        </w:rPr>
        <w:t>dev_flow</w:t>
      </w:r>
      <w:r w:rsidR="007400EE">
        <w:rPr>
          <w:rFonts w:hint="eastAsia"/>
        </w:rPr>
        <w:t>list</w:t>
      </w:r>
      <w:r>
        <w:rPr>
          <w:rFonts w:hint="eastAsia"/>
        </w:rPr>
        <w:t xml:space="preserve">  </w:t>
      </w:r>
      <w:r>
        <w:rPr>
          <w:rFonts w:hint="eastAsia"/>
        </w:rPr>
        <w:t>设备流量统计数组</w:t>
      </w:r>
      <w:r w:rsidR="00235AF7">
        <w:rPr>
          <w:rFonts w:hint="eastAsia"/>
        </w:rPr>
        <w:t xml:space="preserve"> </w:t>
      </w:r>
      <w:r w:rsidR="00235AF7">
        <w:rPr>
          <w:rFonts w:hint="eastAsia"/>
        </w:rPr>
        <w:t>【</w:t>
      </w:r>
      <w:r w:rsidR="00235AF7">
        <w:rPr>
          <w:rFonts w:hint="eastAsia"/>
        </w:rPr>
        <w:t>web</w:t>
      </w:r>
      <w:r w:rsidR="00235AF7">
        <w:rPr>
          <w:rFonts w:hint="eastAsia"/>
        </w:rPr>
        <w:t>】</w:t>
      </w:r>
    </w:p>
    <w:p w:rsidR="001F2A67" w:rsidRPr="0039255F" w:rsidRDefault="001F2A67" w:rsidP="001F2A67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434"/>
        <w:gridCol w:w="2118"/>
        <w:gridCol w:w="2006"/>
        <w:gridCol w:w="2289"/>
      </w:tblGrid>
      <w:tr w:rsidR="007400EE" w:rsidRPr="00225C3C" w:rsidTr="003D3129">
        <w:tc>
          <w:tcPr>
            <w:tcW w:w="1262" w:type="dxa"/>
            <w:vMerge w:val="restart"/>
            <w:vAlign w:val="center"/>
          </w:tcPr>
          <w:p w:rsidR="001F2A67" w:rsidRDefault="001F2A67" w:rsidP="007400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dev_flow</w:t>
            </w:r>
            <w:r w:rsidR="007400EE">
              <w:rPr>
                <w:rFonts w:hint="eastAsia"/>
                <w:b/>
                <w:sz w:val="24"/>
                <w:szCs w:val="24"/>
              </w:rPr>
              <w:t>list</w:t>
            </w:r>
          </w:p>
        </w:tc>
        <w:tc>
          <w:tcPr>
            <w:tcW w:w="1851" w:type="dxa"/>
          </w:tcPr>
          <w:p w:rsidR="001F2A67" w:rsidRPr="00225C3C" w:rsidRDefault="001F2A67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1F2A67" w:rsidRPr="00225C3C" w:rsidRDefault="001F2A67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1F2A67" w:rsidRPr="00225C3C" w:rsidRDefault="001F2A67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00EE" w:rsidTr="003D3129">
        <w:tc>
          <w:tcPr>
            <w:tcW w:w="1262" w:type="dxa"/>
            <w:vMerge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2207" w:type="dxa"/>
          </w:tcPr>
          <w:p w:rsidR="001F2A67" w:rsidRPr="0011459D" w:rsidRDefault="001F2A67" w:rsidP="003D312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27" w:type="dxa"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400EE" w:rsidTr="003D3129">
        <w:tc>
          <w:tcPr>
            <w:tcW w:w="1262" w:type="dxa"/>
            <w:vMerge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1F2A67" w:rsidRDefault="007400EE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1F2A67">
              <w:rPr>
                <w:rFonts w:hint="eastAsia"/>
                <w:sz w:val="24"/>
                <w:szCs w:val="24"/>
              </w:rPr>
              <w:t>otal_</w:t>
            </w:r>
            <w:r>
              <w:rPr>
                <w:rFonts w:hint="eastAsia"/>
                <w:sz w:val="24"/>
                <w:szCs w:val="24"/>
              </w:rPr>
              <w:t>downloadsize</w:t>
            </w:r>
          </w:p>
        </w:tc>
        <w:tc>
          <w:tcPr>
            <w:tcW w:w="2207" w:type="dxa"/>
          </w:tcPr>
          <w:p w:rsidR="001F2A67" w:rsidRDefault="001F2A67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400EE" w:rsidTr="003D3129">
        <w:tc>
          <w:tcPr>
            <w:tcW w:w="1262" w:type="dxa"/>
            <w:vMerge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1F2A67" w:rsidRDefault="001F2A67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1F2A67" w:rsidRDefault="001F2A67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F2A67" w:rsidRDefault="001F2A67" w:rsidP="001F2A67"/>
    <w:p w:rsidR="001F2A67" w:rsidRDefault="001F2A67" w:rsidP="001F2A67">
      <w:pPr>
        <w:widowControl/>
        <w:jc w:val="left"/>
        <w:rPr>
          <w:sz w:val="24"/>
          <w:szCs w:val="24"/>
        </w:rPr>
      </w:pPr>
    </w:p>
    <w:p w:rsidR="00435457" w:rsidRDefault="00435457">
      <w:pPr>
        <w:widowControl/>
        <w:jc w:val="left"/>
        <w:rPr>
          <w:sz w:val="24"/>
          <w:szCs w:val="24"/>
        </w:rPr>
      </w:pPr>
    </w:p>
    <w:p w:rsidR="00435457" w:rsidRDefault="00435457">
      <w:pPr>
        <w:widowControl/>
        <w:jc w:val="left"/>
        <w:rPr>
          <w:sz w:val="24"/>
          <w:szCs w:val="24"/>
        </w:rPr>
      </w:pPr>
    </w:p>
    <w:p w:rsidR="00AB3944" w:rsidRDefault="00AB3944" w:rsidP="00AB3944">
      <w:pPr>
        <w:pStyle w:val="2"/>
      </w:pPr>
      <w:r>
        <w:rPr>
          <w:rFonts w:hint="eastAsia"/>
        </w:rPr>
        <w:t xml:space="preserve">dev_infolist  </w:t>
      </w:r>
      <w:r>
        <w:rPr>
          <w:rFonts w:hint="eastAsia"/>
        </w:rPr>
        <w:t>设备信息数组</w:t>
      </w:r>
      <w:r w:rsidR="00235AF7">
        <w:rPr>
          <w:rFonts w:hint="eastAsia"/>
        </w:rPr>
        <w:t xml:space="preserve"> </w:t>
      </w:r>
      <w:r w:rsidR="00235AF7">
        <w:rPr>
          <w:rFonts w:hint="eastAsia"/>
        </w:rPr>
        <w:t>【</w:t>
      </w:r>
      <w:r w:rsidR="00235AF7">
        <w:rPr>
          <w:rFonts w:hint="eastAsia"/>
        </w:rPr>
        <w:t>web</w:t>
      </w:r>
      <w:r w:rsidR="00235AF7">
        <w:rPr>
          <w:rFonts w:hint="eastAsia"/>
        </w:rPr>
        <w:t>】</w:t>
      </w:r>
    </w:p>
    <w:p w:rsidR="00AB3944" w:rsidRPr="0039255F" w:rsidRDefault="00AB3944" w:rsidP="00AB3944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434"/>
        <w:gridCol w:w="2118"/>
        <w:gridCol w:w="2006"/>
        <w:gridCol w:w="2289"/>
      </w:tblGrid>
      <w:tr w:rsidR="00AB3944" w:rsidRPr="00225C3C" w:rsidTr="003D3129">
        <w:tc>
          <w:tcPr>
            <w:tcW w:w="1262" w:type="dxa"/>
            <w:vMerge w:val="restart"/>
            <w:vAlign w:val="center"/>
          </w:tcPr>
          <w:p w:rsidR="00AB3944" w:rsidRDefault="00AB3944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dev_flowlist</w:t>
            </w:r>
          </w:p>
        </w:tc>
        <w:tc>
          <w:tcPr>
            <w:tcW w:w="1851" w:type="dxa"/>
          </w:tcPr>
          <w:p w:rsidR="00AB3944" w:rsidRPr="00225C3C" w:rsidRDefault="00AB3944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AB3944" w:rsidRPr="00225C3C" w:rsidRDefault="00AB3944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AB3944" w:rsidRPr="00225C3C" w:rsidRDefault="00AB3944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2207" w:type="dxa"/>
          </w:tcPr>
          <w:p w:rsidR="00AB3944" w:rsidRPr="0011459D" w:rsidRDefault="00AB3944" w:rsidP="003D312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AB3944" w:rsidP="00274B79">
            <w:pPr>
              <w:tabs>
                <w:tab w:val="center" w:pos="80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AB3944" w:rsidP="00AB39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12484D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dev_contime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12484D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181DDB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total_downloadsize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12484D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181DDB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dev_contype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12484D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B3944" w:rsidTr="003D3129">
        <w:tc>
          <w:tcPr>
            <w:tcW w:w="1262" w:type="dxa"/>
            <w:vMerge/>
          </w:tcPr>
          <w:p w:rsidR="00AB3944" w:rsidRDefault="00AB3944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AB3944" w:rsidRDefault="0081100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207" w:type="dxa"/>
          </w:tcPr>
          <w:p w:rsidR="00AB3944" w:rsidRDefault="00AB3944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AB3944" w:rsidRDefault="0012484D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AB3944" w:rsidRDefault="00AB3944" w:rsidP="00AB3944"/>
    <w:p w:rsidR="00AB3944" w:rsidRDefault="00AB3944" w:rsidP="00AB3944">
      <w:pPr>
        <w:widowControl/>
        <w:jc w:val="left"/>
        <w:rPr>
          <w:sz w:val="24"/>
          <w:szCs w:val="24"/>
        </w:rPr>
      </w:pPr>
    </w:p>
    <w:p w:rsidR="00AB3944" w:rsidRDefault="00AB3944" w:rsidP="00AB3944">
      <w:pPr>
        <w:widowControl/>
        <w:jc w:val="left"/>
        <w:rPr>
          <w:sz w:val="24"/>
          <w:szCs w:val="24"/>
        </w:rPr>
      </w:pPr>
    </w:p>
    <w:p w:rsidR="00451461" w:rsidRDefault="00451461" w:rsidP="00451461">
      <w:pPr>
        <w:pStyle w:val="2"/>
      </w:pPr>
      <w:r>
        <w:rPr>
          <w:rFonts w:hint="eastAsia"/>
        </w:rPr>
        <w:lastRenderedPageBreak/>
        <w:t xml:space="preserve">ip_mac </w:t>
      </w:r>
      <w:r>
        <w:rPr>
          <w:rFonts w:hint="eastAsia"/>
        </w:rPr>
        <w:t>绑定信息数组</w:t>
      </w:r>
      <w:r w:rsidR="00235AF7">
        <w:rPr>
          <w:rFonts w:hint="eastAsia"/>
        </w:rPr>
        <w:t xml:space="preserve"> </w:t>
      </w:r>
      <w:r w:rsidR="00235AF7">
        <w:rPr>
          <w:rFonts w:hint="eastAsia"/>
        </w:rPr>
        <w:t>【</w:t>
      </w:r>
      <w:r w:rsidR="00235AF7">
        <w:rPr>
          <w:rFonts w:hint="eastAsia"/>
        </w:rPr>
        <w:t>web</w:t>
      </w:r>
      <w:r w:rsidR="00235AF7">
        <w:rPr>
          <w:rFonts w:hint="eastAsia"/>
        </w:rPr>
        <w:t>】</w:t>
      </w:r>
    </w:p>
    <w:p w:rsidR="00451461" w:rsidRPr="0039255F" w:rsidRDefault="00451461" w:rsidP="00451461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262"/>
        <w:gridCol w:w="1851"/>
        <w:gridCol w:w="2207"/>
        <w:gridCol w:w="2527"/>
      </w:tblGrid>
      <w:tr w:rsidR="00451461" w:rsidRPr="00225C3C" w:rsidTr="005D3853">
        <w:tc>
          <w:tcPr>
            <w:tcW w:w="1262" w:type="dxa"/>
            <w:vMerge w:val="restart"/>
            <w:vAlign w:val="center"/>
          </w:tcPr>
          <w:p w:rsidR="00451461" w:rsidRDefault="00451461" w:rsidP="00274B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p_mac</w:t>
            </w:r>
          </w:p>
        </w:tc>
        <w:tc>
          <w:tcPr>
            <w:tcW w:w="1851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7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1461" w:rsidTr="005D3853">
        <w:tc>
          <w:tcPr>
            <w:tcW w:w="1262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207" w:type="dxa"/>
          </w:tcPr>
          <w:p w:rsidR="00451461" w:rsidRPr="0011459D" w:rsidRDefault="00451461" w:rsidP="005D385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27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51461" w:rsidTr="005D3853">
        <w:tc>
          <w:tcPr>
            <w:tcW w:w="1262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451461" w:rsidRDefault="00451461" w:rsidP="005D3853">
            <w:pPr>
              <w:tabs>
                <w:tab w:val="center" w:pos="80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207" w:type="dxa"/>
          </w:tcPr>
          <w:p w:rsidR="00451461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51461" w:rsidTr="005D3853">
        <w:tc>
          <w:tcPr>
            <w:tcW w:w="1262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isvalid</w:t>
            </w:r>
          </w:p>
        </w:tc>
        <w:tc>
          <w:tcPr>
            <w:tcW w:w="2207" w:type="dxa"/>
          </w:tcPr>
          <w:p w:rsidR="00451461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7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51461" w:rsidRDefault="00451461" w:rsidP="00451461"/>
    <w:p w:rsidR="00451461" w:rsidRDefault="00451461" w:rsidP="00451461">
      <w:pPr>
        <w:widowControl/>
        <w:jc w:val="left"/>
        <w:rPr>
          <w:sz w:val="24"/>
          <w:szCs w:val="24"/>
        </w:rPr>
      </w:pPr>
    </w:p>
    <w:p w:rsidR="00435457" w:rsidRDefault="00435457">
      <w:pPr>
        <w:widowControl/>
        <w:jc w:val="left"/>
        <w:rPr>
          <w:sz w:val="24"/>
          <w:szCs w:val="24"/>
        </w:rPr>
      </w:pPr>
    </w:p>
    <w:p w:rsidR="00451461" w:rsidRDefault="00451461" w:rsidP="00451461">
      <w:pPr>
        <w:pStyle w:val="2"/>
      </w:pPr>
      <w:r>
        <w:rPr>
          <w:rFonts w:hint="eastAsia"/>
        </w:rPr>
        <w:t xml:space="preserve">wifi_setting2   </w:t>
      </w:r>
      <w:r w:rsidRPr="00435457">
        <w:rPr>
          <w:rFonts w:hint="eastAsia"/>
        </w:rPr>
        <w:t>Wifi</w:t>
      </w:r>
      <w:r w:rsidRPr="00435457">
        <w:rPr>
          <w:rFonts w:hint="eastAsia"/>
        </w:rPr>
        <w:t>设置内容项</w:t>
      </w:r>
      <w:r w:rsidR="00235AF7">
        <w:rPr>
          <w:rFonts w:hint="eastAsia"/>
        </w:rPr>
        <w:t xml:space="preserve"> </w:t>
      </w:r>
      <w:r w:rsidR="00235AF7">
        <w:rPr>
          <w:rFonts w:hint="eastAsia"/>
        </w:rPr>
        <w:t>【</w:t>
      </w:r>
      <w:r w:rsidR="00235AF7">
        <w:rPr>
          <w:rFonts w:hint="eastAsia"/>
        </w:rPr>
        <w:t>web</w:t>
      </w:r>
      <w:r w:rsidR="00235AF7">
        <w:rPr>
          <w:rFonts w:hint="eastAsia"/>
        </w:rPr>
        <w:t>】</w:t>
      </w:r>
    </w:p>
    <w:p w:rsidR="00451461" w:rsidRDefault="00451461" w:rsidP="00451461">
      <w:pPr>
        <w:ind w:left="420"/>
      </w:pPr>
    </w:p>
    <w:p w:rsidR="00451461" w:rsidRPr="0039255F" w:rsidRDefault="00451461" w:rsidP="00451461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89"/>
        <w:gridCol w:w="1700"/>
        <w:gridCol w:w="2238"/>
        <w:gridCol w:w="2520"/>
      </w:tblGrid>
      <w:tr w:rsidR="00451461" w:rsidRPr="00225C3C" w:rsidTr="0080048C">
        <w:tc>
          <w:tcPr>
            <w:tcW w:w="1389" w:type="dxa"/>
            <w:vMerge w:val="restart"/>
            <w:vAlign w:val="center"/>
          </w:tcPr>
          <w:p w:rsidR="00451461" w:rsidRDefault="00451461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wifi_setting</w:t>
            </w:r>
          </w:p>
        </w:tc>
        <w:tc>
          <w:tcPr>
            <w:tcW w:w="1700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3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1461" w:rsidTr="0080048C">
        <w:tc>
          <w:tcPr>
            <w:tcW w:w="1389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wifi_type</w:t>
            </w:r>
          </w:p>
        </w:tc>
        <w:tc>
          <w:tcPr>
            <w:tcW w:w="2238" w:type="dxa"/>
          </w:tcPr>
          <w:p w:rsidR="00451461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Wifi类型</w:t>
            </w:r>
          </w:p>
        </w:tc>
        <w:tc>
          <w:tcPr>
            <w:tcW w:w="252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51461" w:rsidTr="0080048C">
        <w:tc>
          <w:tcPr>
            <w:tcW w:w="1389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wifi_isonline</w:t>
            </w:r>
          </w:p>
        </w:tc>
        <w:tc>
          <w:tcPr>
            <w:tcW w:w="223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Wifi开关</w:t>
            </w:r>
          </w:p>
        </w:tc>
        <w:tc>
          <w:tcPr>
            <w:tcW w:w="252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51461" w:rsidTr="0080048C">
        <w:tc>
          <w:tcPr>
            <w:tcW w:w="1389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23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Wifi名称</w:t>
            </w:r>
          </w:p>
        </w:tc>
        <w:tc>
          <w:tcPr>
            <w:tcW w:w="252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51461" w:rsidTr="0080048C">
        <w:tc>
          <w:tcPr>
            <w:tcW w:w="1389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wifi_ishide</w:t>
            </w:r>
          </w:p>
        </w:tc>
        <w:tc>
          <w:tcPr>
            <w:tcW w:w="223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Wifi名称隐藏</w:t>
            </w:r>
          </w:p>
        </w:tc>
        <w:tc>
          <w:tcPr>
            <w:tcW w:w="2520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048C" w:rsidTr="0080048C">
        <w:trPr>
          <w:ins w:id="533" w:author="w" w:date="2014-12-18T15:03:00Z"/>
        </w:trPr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ins w:id="534" w:author="w" w:date="2014-12-18T15:03:00Z"/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ins w:id="535" w:author="w" w:date="2014-12-18T15:03:00Z"/>
                <w:sz w:val="24"/>
                <w:szCs w:val="24"/>
              </w:rPr>
            </w:pPr>
            <w:ins w:id="536" w:author="w" w:date="2014-12-18T15:03:00Z">
              <w:r>
                <w:rPr>
                  <w:rFonts w:hint="eastAsia"/>
                  <w:sz w:val="24"/>
                  <w:szCs w:val="24"/>
                </w:rPr>
                <w:t>wifi_password</w:t>
              </w:r>
            </w:ins>
          </w:p>
        </w:tc>
        <w:tc>
          <w:tcPr>
            <w:tcW w:w="2238" w:type="dxa"/>
          </w:tcPr>
          <w:p w:rsidR="0080048C" w:rsidRPr="009A5DAC" w:rsidRDefault="0080048C" w:rsidP="005D3853">
            <w:pPr>
              <w:spacing w:line="360" w:lineRule="auto"/>
              <w:rPr>
                <w:ins w:id="537" w:author="w" w:date="2014-12-18T15:03:00Z"/>
                <w:rFonts w:ascii="微软雅黑" w:eastAsia="微软雅黑" w:hAnsi="微软雅黑"/>
                <w:iCs/>
                <w:sz w:val="18"/>
                <w:szCs w:val="18"/>
              </w:rPr>
            </w:pPr>
            <w:ins w:id="538" w:author="w" w:date="2014-12-18T15:03:00Z">
              <w:r w:rsidRPr="009A5DAC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Wifi密码</w:t>
              </w:r>
            </w:ins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ins w:id="539" w:author="w" w:date="2014-12-18T15:03:00Z"/>
                <w:sz w:val="24"/>
                <w:szCs w:val="24"/>
              </w:rPr>
            </w:pPr>
            <w:ins w:id="540" w:author="w" w:date="2014-12-18T15:03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80048C" w:rsidTr="0080048C"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is_autochannel</w:t>
            </w:r>
          </w:p>
        </w:tc>
        <w:tc>
          <w:tcPr>
            <w:tcW w:w="2238" w:type="dxa"/>
          </w:tcPr>
          <w:p w:rsidR="0080048C" w:rsidRPr="009A5DAC" w:rsidRDefault="0080048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048C" w:rsidTr="0080048C"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2238" w:type="dxa"/>
          </w:tcPr>
          <w:p w:rsidR="0080048C" w:rsidRPr="00231103" w:rsidRDefault="0080048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048C" w:rsidTr="0080048C"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wifi_signal</w:t>
            </w:r>
          </w:p>
        </w:tc>
        <w:tc>
          <w:tcPr>
            <w:tcW w:w="2238" w:type="dxa"/>
          </w:tcPr>
          <w:p w:rsidR="0080048C" w:rsidRPr="009A5DAC" w:rsidRDefault="0080048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048C" w:rsidTr="0080048C"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is_wps</w:t>
            </w:r>
          </w:p>
        </w:tc>
        <w:tc>
          <w:tcPr>
            <w:tcW w:w="2238" w:type="dxa"/>
          </w:tcPr>
          <w:p w:rsidR="0080048C" w:rsidRPr="009A5DAC" w:rsidRDefault="0080048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048C" w:rsidTr="0080048C">
        <w:tc>
          <w:tcPr>
            <w:tcW w:w="1389" w:type="dxa"/>
            <w:vMerge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wps_type</w:t>
            </w:r>
          </w:p>
        </w:tc>
        <w:tc>
          <w:tcPr>
            <w:tcW w:w="2238" w:type="dxa"/>
          </w:tcPr>
          <w:p w:rsidR="0080048C" w:rsidRPr="00231103" w:rsidRDefault="0080048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520" w:type="dxa"/>
          </w:tcPr>
          <w:p w:rsidR="0080048C" w:rsidRDefault="0080048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451461" w:rsidRDefault="00451461" w:rsidP="004514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3853" w:rsidRDefault="005D3853" w:rsidP="005D3853">
      <w:pPr>
        <w:pStyle w:val="2"/>
      </w:pPr>
      <w:r>
        <w:rPr>
          <w:rFonts w:hint="eastAsia"/>
        </w:rPr>
        <w:t xml:space="preserve">limitspeed_devlist   </w:t>
      </w:r>
      <w:r>
        <w:rPr>
          <w:rFonts w:hint="eastAsia"/>
        </w:rPr>
        <w:t>限速设备</w:t>
      </w:r>
      <w:r w:rsidRPr="00435457">
        <w:rPr>
          <w:rFonts w:hint="eastAsia"/>
        </w:rPr>
        <w:t>内容项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5D3853" w:rsidRDefault="005D3853" w:rsidP="005D3853">
      <w:pPr>
        <w:ind w:left="420"/>
      </w:pPr>
    </w:p>
    <w:p w:rsidR="005D3853" w:rsidRPr="0039255F" w:rsidRDefault="005D3853" w:rsidP="005D3853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2085"/>
        <w:gridCol w:w="2120"/>
        <w:gridCol w:w="1720"/>
        <w:gridCol w:w="1922"/>
      </w:tblGrid>
      <w:tr w:rsidR="005D3853" w:rsidRPr="00225C3C" w:rsidTr="005D3853">
        <w:tc>
          <w:tcPr>
            <w:tcW w:w="2085" w:type="dxa"/>
            <w:vMerge w:val="restart"/>
            <w:vAlign w:val="center"/>
          </w:tcPr>
          <w:p w:rsidR="005D3853" w:rsidRDefault="005D3853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limitspeed_devlist</w:t>
            </w:r>
          </w:p>
        </w:tc>
        <w:tc>
          <w:tcPr>
            <w:tcW w:w="2120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922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D3853" w:rsidTr="005D3853">
        <w:tc>
          <w:tcPr>
            <w:tcW w:w="2085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1720" w:type="dxa"/>
          </w:tcPr>
          <w:p w:rsidR="005D385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D3853" w:rsidTr="005D3853">
        <w:tc>
          <w:tcPr>
            <w:tcW w:w="2085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1720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D3853" w:rsidTr="005D3853">
        <w:tc>
          <w:tcPr>
            <w:tcW w:w="2085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1720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D3853" w:rsidTr="005D3853">
        <w:tc>
          <w:tcPr>
            <w:tcW w:w="2085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downloadspeedpec</w:t>
            </w:r>
          </w:p>
        </w:tc>
        <w:tc>
          <w:tcPr>
            <w:tcW w:w="1720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D3853" w:rsidTr="005D3853">
        <w:tc>
          <w:tcPr>
            <w:tcW w:w="2085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uploadspeedpec</w:t>
            </w:r>
          </w:p>
        </w:tc>
        <w:tc>
          <w:tcPr>
            <w:tcW w:w="1720" w:type="dxa"/>
          </w:tcPr>
          <w:p w:rsidR="005D3853" w:rsidRPr="009A5DAC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D3853" w:rsidRDefault="005D3853" w:rsidP="005D38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919C3" w:rsidRDefault="004919C3" w:rsidP="004919C3">
      <w:pPr>
        <w:pStyle w:val="2"/>
      </w:pPr>
      <w:r>
        <w:rPr>
          <w:rFonts w:hint="eastAsia"/>
        </w:rPr>
        <w:t>upnp_info   upnp</w:t>
      </w:r>
      <w:r w:rsidRPr="00435457">
        <w:rPr>
          <w:rFonts w:hint="eastAsia"/>
        </w:rPr>
        <w:t>内容项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4919C3" w:rsidRDefault="004919C3" w:rsidP="004919C3">
      <w:pPr>
        <w:ind w:left="420"/>
      </w:pPr>
    </w:p>
    <w:p w:rsidR="004919C3" w:rsidRPr="0039255F" w:rsidRDefault="004919C3" w:rsidP="004919C3">
      <w:pPr>
        <w:ind w:left="420"/>
        <w:rPr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2085"/>
        <w:gridCol w:w="2120"/>
        <w:gridCol w:w="1720"/>
        <w:gridCol w:w="1922"/>
      </w:tblGrid>
      <w:tr w:rsidR="004919C3" w:rsidRPr="00225C3C" w:rsidTr="00C6295F">
        <w:tc>
          <w:tcPr>
            <w:tcW w:w="2085" w:type="dxa"/>
            <w:vMerge w:val="restart"/>
            <w:vAlign w:val="center"/>
          </w:tcPr>
          <w:p w:rsidR="004919C3" w:rsidRDefault="004919C3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upnp_info</w:t>
            </w:r>
          </w:p>
        </w:tc>
        <w:tc>
          <w:tcPr>
            <w:tcW w:w="2120" w:type="dxa"/>
          </w:tcPr>
          <w:p w:rsidR="004919C3" w:rsidRPr="00225C3C" w:rsidRDefault="004919C3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720" w:type="dxa"/>
          </w:tcPr>
          <w:p w:rsidR="004919C3" w:rsidRPr="00225C3C" w:rsidRDefault="004919C3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922" w:type="dxa"/>
          </w:tcPr>
          <w:p w:rsidR="004919C3" w:rsidRPr="00225C3C" w:rsidRDefault="004919C3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app_name</w:t>
            </w:r>
          </w:p>
        </w:tc>
        <w:tc>
          <w:tcPr>
            <w:tcW w:w="1720" w:type="dxa"/>
          </w:tcPr>
          <w:p w:rsidR="004919C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oport</w:t>
            </w:r>
          </w:p>
        </w:tc>
        <w:tc>
          <w:tcPr>
            <w:tcW w:w="1720" w:type="dxa"/>
          </w:tcPr>
          <w:p w:rsidR="004919C3" w:rsidRPr="0023110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protocol_type</w:t>
            </w:r>
          </w:p>
        </w:tc>
        <w:tc>
          <w:tcPr>
            <w:tcW w:w="1720" w:type="dxa"/>
          </w:tcPr>
          <w:p w:rsidR="004919C3" w:rsidRPr="0023110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iport</w:t>
            </w:r>
          </w:p>
        </w:tc>
        <w:tc>
          <w:tcPr>
            <w:tcW w:w="1720" w:type="dxa"/>
          </w:tcPr>
          <w:p w:rsidR="004919C3" w:rsidRPr="0023110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1720" w:type="dxa"/>
          </w:tcPr>
          <w:p w:rsidR="004919C3" w:rsidRPr="0023110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isvalid</w:t>
            </w:r>
          </w:p>
        </w:tc>
        <w:tc>
          <w:tcPr>
            <w:tcW w:w="1720" w:type="dxa"/>
          </w:tcPr>
          <w:p w:rsidR="004919C3" w:rsidRPr="00231103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919C3" w:rsidTr="00C6295F">
        <w:tc>
          <w:tcPr>
            <w:tcW w:w="2085" w:type="dxa"/>
            <w:vMerge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</w:tcPr>
          <w:p w:rsidR="004919C3" w:rsidRPr="009A5DAC" w:rsidRDefault="004919C3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1922" w:type="dxa"/>
          </w:tcPr>
          <w:p w:rsidR="004919C3" w:rsidRDefault="004919C3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919C3" w:rsidRDefault="004919C3" w:rsidP="004919C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A3927" w:rsidRPr="005405CE" w:rsidRDefault="005E1C92" w:rsidP="00CA3927">
      <w:pPr>
        <w:pStyle w:val="2"/>
        <w:rPr>
          <w:ins w:id="541" w:author="x64" w:date="2014-12-26T15:38:00Z"/>
        </w:rPr>
      </w:pPr>
      <w:ins w:id="542" w:author="x64" w:date="2014-12-30T17:31:00Z">
        <w:r>
          <w:t>un</w:t>
        </w:r>
      </w:ins>
      <w:ins w:id="543" w:author="x64" w:date="2014-12-26T15:38:00Z">
        <w:r w:rsidR="00CA3927">
          <w:t>get_flow</w:t>
        </w:r>
        <w:r w:rsidR="00CA3927">
          <w:rPr>
            <w:rFonts w:hint="eastAsia"/>
          </w:rPr>
          <w:t xml:space="preserve">  </w:t>
        </w:r>
        <w:r w:rsidR="00CA3927">
          <w:rPr>
            <w:rFonts w:hint="eastAsia"/>
          </w:rPr>
          <w:t>查询</w:t>
        </w:r>
        <w:r w:rsidR="00CA3927">
          <w:t>未领取流量</w:t>
        </w:r>
        <w:r w:rsidR="00CA3927" w:rsidRPr="00435457">
          <w:rPr>
            <w:rFonts w:hint="eastAsia"/>
          </w:rPr>
          <w:t>数组</w:t>
        </w:r>
      </w:ins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186"/>
        <w:gridCol w:w="1655"/>
        <w:gridCol w:w="2377"/>
        <w:gridCol w:w="2770"/>
      </w:tblGrid>
      <w:tr w:rsidR="00CA3927" w:rsidRPr="00225C3C" w:rsidTr="00C90737">
        <w:trPr>
          <w:ins w:id="544" w:author="x64" w:date="2014-12-26T15:38:00Z"/>
        </w:trPr>
        <w:tc>
          <w:tcPr>
            <w:tcW w:w="1105" w:type="dxa"/>
            <w:vMerge w:val="restart"/>
            <w:vAlign w:val="center"/>
          </w:tcPr>
          <w:p w:rsidR="00CA3927" w:rsidRDefault="005E1C92" w:rsidP="00C90737">
            <w:pPr>
              <w:spacing w:line="360" w:lineRule="auto"/>
              <w:jc w:val="center"/>
              <w:rPr>
                <w:ins w:id="545" w:author="x64" w:date="2014-12-26T15:38:00Z"/>
                <w:b/>
                <w:sz w:val="24"/>
                <w:szCs w:val="24"/>
              </w:rPr>
            </w:pPr>
            <w:ins w:id="546" w:author="x64" w:date="2014-12-30T17:31:00Z">
              <w:r>
                <w:t>un</w:t>
              </w:r>
            </w:ins>
            <w:ins w:id="547" w:author="x64" w:date="2014-12-26T15:38:00Z">
              <w:r w:rsidR="00CA3927">
                <w:t>get_flow</w:t>
              </w:r>
            </w:ins>
          </w:p>
        </w:tc>
        <w:tc>
          <w:tcPr>
            <w:tcW w:w="1657" w:type="dxa"/>
          </w:tcPr>
          <w:p w:rsidR="00CA3927" w:rsidRPr="00225C3C" w:rsidRDefault="00CA3927" w:rsidP="00C90737">
            <w:pPr>
              <w:spacing w:line="360" w:lineRule="auto"/>
              <w:rPr>
                <w:ins w:id="548" w:author="x64" w:date="2014-12-26T15:38:00Z"/>
                <w:b/>
                <w:sz w:val="24"/>
                <w:szCs w:val="24"/>
              </w:rPr>
            </w:pPr>
            <w:ins w:id="549" w:author="x64" w:date="2014-12-26T15:38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413" w:type="dxa"/>
          </w:tcPr>
          <w:p w:rsidR="00CA3927" w:rsidRPr="00225C3C" w:rsidRDefault="00CA3927" w:rsidP="00C90737">
            <w:pPr>
              <w:spacing w:line="360" w:lineRule="auto"/>
              <w:rPr>
                <w:ins w:id="550" w:author="x64" w:date="2014-12-26T15:38:00Z"/>
                <w:b/>
                <w:sz w:val="24"/>
                <w:szCs w:val="24"/>
              </w:rPr>
            </w:pPr>
            <w:ins w:id="551" w:author="x64" w:date="2014-12-26T15:38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2813" w:type="dxa"/>
          </w:tcPr>
          <w:p w:rsidR="00CA3927" w:rsidRPr="00225C3C" w:rsidRDefault="00CA3927" w:rsidP="00C90737">
            <w:pPr>
              <w:spacing w:line="360" w:lineRule="auto"/>
              <w:rPr>
                <w:ins w:id="552" w:author="x64" w:date="2014-12-26T15:38:00Z"/>
                <w:b/>
                <w:sz w:val="24"/>
                <w:szCs w:val="24"/>
              </w:rPr>
            </w:pPr>
            <w:ins w:id="553" w:author="x64" w:date="2014-12-26T15:38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A3927" w:rsidTr="00C90737">
        <w:trPr>
          <w:ins w:id="554" w:author="x64" w:date="2014-12-26T15:38:00Z"/>
        </w:trPr>
        <w:tc>
          <w:tcPr>
            <w:tcW w:w="1105" w:type="dxa"/>
            <w:vMerge/>
          </w:tcPr>
          <w:p w:rsidR="00CA3927" w:rsidRDefault="00CA3927" w:rsidP="00C90737">
            <w:pPr>
              <w:spacing w:line="360" w:lineRule="auto"/>
              <w:rPr>
                <w:ins w:id="555" w:author="x64" w:date="2014-12-26T15:38:00Z"/>
                <w:sz w:val="24"/>
                <w:szCs w:val="24"/>
              </w:rPr>
            </w:pPr>
          </w:p>
        </w:tc>
        <w:tc>
          <w:tcPr>
            <w:tcW w:w="1657" w:type="dxa"/>
          </w:tcPr>
          <w:p w:rsidR="00CA3927" w:rsidRDefault="00CA3927" w:rsidP="00C90737">
            <w:pPr>
              <w:spacing w:line="360" w:lineRule="auto"/>
              <w:rPr>
                <w:ins w:id="556" w:author="x64" w:date="2014-12-26T15:38:00Z"/>
                <w:sz w:val="24"/>
                <w:szCs w:val="24"/>
              </w:rPr>
            </w:pPr>
            <w:ins w:id="557" w:author="x64" w:date="2014-12-26T15:38:00Z">
              <w:r>
                <w:rPr>
                  <w:sz w:val="24"/>
                  <w:szCs w:val="24"/>
                </w:rPr>
                <w:t>get_flow</w:t>
              </w:r>
              <w:r>
                <w:rPr>
                  <w:rFonts w:hint="eastAsia"/>
                  <w:sz w:val="24"/>
                  <w:szCs w:val="24"/>
                </w:rPr>
                <w:t>_</w:t>
              </w:r>
              <w:r>
                <w:rPr>
                  <w:sz w:val="24"/>
                  <w:szCs w:val="24"/>
                </w:rPr>
                <w:t>id</w:t>
              </w:r>
            </w:ins>
          </w:p>
        </w:tc>
        <w:tc>
          <w:tcPr>
            <w:tcW w:w="2413" w:type="dxa"/>
          </w:tcPr>
          <w:p w:rsidR="00CA3927" w:rsidRPr="00DD596E" w:rsidRDefault="00CA3927">
            <w:pPr>
              <w:spacing w:line="360" w:lineRule="auto"/>
              <w:rPr>
                <w:ins w:id="558" w:author="x64" w:date="2014-12-26T15:38:00Z"/>
                <w:rFonts w:ascii="微软雅黑" w:eastAsia="微软雅黑" w:hAnsi="微软雅黑"/>
                <w:sz w:val="18"/>
                <w:szCs w:val="18"/>
              </w:rPr>
              <w:pPrChange w:id="559" w:author="x64" w:date="2014-12-26T15:39:00Z">
                <w:pPr>
                  <w:spacing w:line="360" w:lineRule="auto"/>
                  <w:jc w:val="center"/>
                </w:pPr>
              </w:pPrChange>
            </w:pPr>
            <w:ins w:id="560" w:author="x64" w:date="2014-12-26T15:38:00Z">
              <w:r w:rsidRPr="00DD596E">
                <w:rPr>
                  <w:rFonts w:ascii="微软雅黑" w:eastAsia="微软雅黑" w:hAnsi="微软雅黑" w:hint="eastAsia"/>
                  <w:sz w:val="18"/>
                  <w:szCs w:val="18"/>
                </w:rPr>
                <w:t>领取流量的ID</w:t>
              </w:r>
            </w:ins>
          </w:p>
        </w:tc>
        <w:tc>
          <w:tcPr>
            <w:tcW w:w="2813" w:type="dxa"/>
          </w:tcPr>
          <w:p w:rsidR="00CA3927" w:rsidRPr="00B20DB4" w:rsidRDefault="00CA3927">
            <w:pPr>
              <w:spacing w:line="360" w:lineRule="auto"/>
              <w:rPr>
                <w:ins w:id="561" w:author="x64" w:date="2014-12-26T15:38:00Z"/>
                <w:sz w:val="24"/>
                <w:szCs w:val="24"/>
                <w:rPrChange w:id="562" w:author="x64" w:date="2014-12-26T15:39:00Z">
                  <w:rPr>
                    <w:ins w:id="563" w:author="x64" w:date="2014-12-26T15:38:00Z"/>
                  </w:rPr>
                </w:rPrChange>
              </w:rPr>
              <w:pPrChange w:id="564" w:author="x64" w:date="2014-12-26T15:39:00Z">
                <w:pPr>
                  <w:pStyle w:val="a7"/>
                  <w:spacing w:line="360" w:lineRule="auto"/>
                  <w:ind w:left="360" w:firstLineChars="0" w:firstLine="0"/>
                </w:pPr>
              </w:pPrChange>
            </w:pPr>
            <w:ins w:id="565" w:author="x64" w:date="2014-12-26T15:38:00Z">
              <w:r w:rsidRPr="00B20DB4">
                <w:rPr>
                  <w:sz w:val="24"/>
                  <w:szCs w:val="24"/>
                  <w:rPrChange w:id="566" w:author="x64" w:date="2014-12-26T15:39:00Z">
                    <w:rPr/>
                  </w:rPrChange>
                </w:rPr>
                <w:t>1</w:t>
              </w:r>
            </w:ins>
          </w:p>
        </w:tc>
      </w:tr>
      <w:tr w:rsidR="00CA3927" w:rsidTr="00C90737">
        <w:trPr>
          <w:ins w:id="567" w:author="x64" w:date="2014-12-26T15:38:00Z"/>
        </w:trPr>
        <w:tc>
          <w:tcPr>
            <w:tcW w:w="1105" w:type="dxa"/>
            <w:vMerge/>
          </w:tcPr>
          <w:p w:rsidR="00CA3927" w:rsidRDefault="00CA3927" w:rsidP="00C90737">
            <w:pPr>
              <w:spacing w:line="360" w:lineRule="auto"/>
              <w:rPr>
                <w:ins w:id="568" w:author="x64" w:date="2014-12-26T15:38:00Z"/>
                <w:sz w:val="24"/>
                <w:szCs w:val="24"/>
              </w:rPr>
            </w:pPr>
          </w:p>
        </w:tc>
        <w:tc>
          <w:tcPr>
            <w:tcW w:w="1657" w:type="dxa"/>
          </w:tcPr>
          <w:p w:rsidR="00CA3927" w:rsidRDefault="00CA3927" w:rsidP="00C90737">
            <w:pPr>
              <w:spacing w:line="360" w:lineRule="auto"/>
              <w:rPr>
                <w:ins w:id="569" w:author="x64" w:date="2014-12-26T15:38:00Z"/>
                <w:sz w:val="24"/>
                <w:szCs w:val="24"/>
              </w:rPr>
            </w:pPr>
            <w:ins w:id="570" w:author="x64" w:date="2014-12-26T15:38:00Z">
              <w:r>
                <w:rPr>
                  <w:sz w:val="24"/>
                  <w:szCs w:val="24"/>
                </w:rPr>
                <w:t>get_flow_info</w:t>
              </w:r>
            </w:ins>
          </w:p>
        </w:tc>
        <w:tc>
          <w:tcPr>
            <w:tcW w:w="2413" w:type="dxa"/>
          </w:tcPr>
          <w:p w:rsidR="00CA3927" w:rsidRDefault="00CA3927" w:rsidP="00C90737">
            <w:pPr>
              <w:rPr>
                <w:ins w:id="571" w:author="x64" w:date="2014-12-26T15:38:00Z"/>
                <w:rFonts w:ascii="微软雅黑" w:eastAsia="微软雅黑" w:hAnsi="微软雅黑"/>
                <w:iCs/>
                <w:sz w:val="18"/>
                <w:szCs w:val="18"/>
              </w:rPr>
            </w:pPr>
            <w:ins w:id="572" w:author="x64" w:date="2014-12-26T15:38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未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领取流量包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详细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信息</w:t>
              </w:r>
            </w:ins>
          </w:p>
        </w:tc>
        <w:tc>
          <w:tcPr>
            <w:tcW w:w="2813" w:type="dxa"/>
          </w:tcPr>
          <w:p w:rsidR="00CA3927" w:rsidRDefault="00CA3927" w:rsidP="00C90737">
            <w:pPr>
              <w:spacing w:line="360" w:lineRule="auto"/>
              <w:rPr>
                <w:ins w:id="573" w:author="x64" w:date="2014-12-26T15:38:00Z"/>
                <w:sz w:val="24"/>
                <w:szCs w:val="24"/>
              </w:rPr>
            </w:pPr>
            <w:ins w:id="574" w:author="x64" w:date="2014-12-26T15:38:00Z">
              <w:r>
                <w:rPr>
                  <w:sz w:val="24"/>
                  <w:szCs w:val="24"/>
                </w:rPr>
                <w:t>1</w:t>
              </w:r>
            </w:ins>
          </w:p>
        </w:tc>
      </w:tr>
    </w:tbl>
    <w:p w:rsidR="00CA3927" w:rsidRDefault="00CA3927" w:rsidP="00CA3927">
      <w:pPr>
        <w:pStyle w:val="2"/>
        <w:rPr>
          <w:ins w:id="575" w:author="x64" w:date="2014-12-26T15:39:00Z"/>
        </w:rPr>
      </w:pPr>
      <w:ins w:id="576" w:author="x64" w:date="2014-12-26T15:39:00Z">
        <w:r>
          <w:t xml:space="preserve">send_inform  </w:t>
        </w:r>
        <w:r>
          <w:rPr>
            <w:rFonts w:hint="eastAsia"/>
          </w:rPr>
          <w:t>发送</w:t>
        </w:r>
        <w:r>
          <w:t>通知</w:t>
        </w:r>
        <w:r>
          <w:rPr>
            <w:rFonts w:hint="eastAsia"/>
          </w:rPr>
          <w:t>数组</w:t>
        </w:r>
        <w:r>
          <w:rPr>
            <w:rFonts w:hint="eastAsia"/>
          </w:rPr>
          <w:tab/>
        </w:r>
      </w:ins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297"/>
        <w:gridCol w:w="1970"/>
        <w:gridCol w:w="2131"/>
        <w:gridCol w:w="2449"/>
      </w:tblGrid>
      <w:tr w:rsidR="00CA3927" w:rsidRPr="00225C3C" w:rsidTr="00267934">
        <w:trPr>
          <w:ins w:id="577" w:author="x64" w:date="2014-12-26T15:39:00Z"/>
        </w:trPr>
        <w:tc>
          <w:tcPr>
            <w:tcW w:w="1297" w:type="dxa"/>
            <w:vMerge w:val="restart"/>
            <w:vAlign w:val="center"/>
          </w:tcPr>
          <w:p w:rsidR="00CA3927" w:rsidRDefault="00CA3927" w:rsidP="00C90737">
            <w:pPr>
              <w:spacing w:line="360" w:lineRule="auto"/>
              <w:jc w:val="center"/>
              <w:rPr>
                <w:ins w:id="578" w:author="x64" w:date="2014-12-26T15:39:00Z"/>
                <w:b/>
                <w:sz w:val="24"/>
                <w:szCs w:val="24"/>
              </w:rPr>
            </w:pPr>
            <w:ins w:id="579" w:author="x64" w:date="2014-12-26T15:39:00Z">
              <w:r>
                <w:t>send_inform</w:t>
              </w:r>
            </w:ins>
          </w:p>
        </w:tc>
        <w:tc>
          <w:tcPr>
            <w:tcW w:w="1970" w:type="dxa"/>
          </w:tcPr>
          <w:p w:rsidR="00CA3927" w:rsidRPr="00225C3C" w:rsidRDefault="00CA3927" w:rsidP="00C90737">
            <w:pPr>
              <w:spacing w:line="360" w:lineRule="auto"/>
              <w:rPr>
                <w:ins w:id="580" w:author="x64" w:date="2014-12-26T15:39:00Z"/>
                <w:b/>
                <w:sz w:val="24"/>
                <w:szCs w:val="24"/>
              </w:rPr>
            </w:pPr>
            <w:ins w:id="581" w:author="x64" w:date="2014-12-26T15:39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131" w:type="dxa"/>
          </w:tcPr>
          <w:p w:rsidR="00CA3927" w:rsidRPr="00225C3C" w:rsidRDefault="00CA3927" w:rsidP="00C90737">
            <w:pPr>
              <w:spacing w:line="360" w:lineRule="auto"/>
              <w:rPr>
                <w:ins w:id="582" w:author="x64" w:date="2014-12-26T15:39:00Z"/>
                <w:b/>
                <w:sz w:val="24"/>
                <w:szCs w:val="24"/>
              </w:rPr>
            </w:pPr>
            <w:ins w:id="583" w:author="x64" w:date="2014-12-26T15:39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2449" w:type="dxa"/>
          </w:tcPr>
          <w:p w:rsidR="00CA3927" w:rsidRPr="00225C3C" w:rsidRDefault="00CA3927" w:rsidP="00C90737">
            <w:pPr>
              <w:spacing w:line="360" w:lineRule="auto"/>
              <w:rPr>
                <w:ins w:id="584" w:author="x64" w:date="2014-12-26T15:39:00Z"/>
                <w:b/>
                <w:sz w:val="24"/>
                <w:szCs w:val="24"/>
              </w:rPr>
            </w:pPr>
            <w:ins w:id="585" w:author="x64" w:date="2014-12-26T15:39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A3927" w:rsidTr="00267934">
        <w:trPr>
          <w:ins w:id="586" w:author="x64" w:date="2014-12-26T15:39:00Z"/>
        </w:trPr>
        <w:tc>
          <w:tcPr>
            <w:tcW w:w="1297" w:type="dxa"/>
            <w:vMerge/>
          </w:tcPr>
          <w:p w:rsidR="00CA3927" w:rsidRDefault="00CA3927" w:rsidP="00C90737">
            <w:pPr>
              <w:spacing w:line="360" w:lineRule="auto"/>
              <w:rPr>
                <w:ins w:id="587" w:author="x64" w:date="2014-12-26T15:39:00Z"/>
                <w:sz w:val="24"/>
                <w:szCs w:val="24"/>
              </w:rPr>
            </w:pPr>
          </w:p>
        </w:tc>
        <w:tc>
          <w:tcPr>
            <w:tcW w:w="1970" w:type="dxa"/>
          </w:tcPr>
          <w:p w:rsidR="00CA3927" w:rsidRDefault="00CA3927" w:rsidP="00C90737">
            <w:pPr>
              <w:spacing w:line="360" w:lineRule="auto"/>
              <w:rPr>
                <w:ins w:id="588" w:author="x64" w:date="2014-12-26T15:39:00Z"/>
                <w:sz w:val="24"/>
                <w:szCs w:val="24"/>
              </w:rPr>
            </w:pPr>
            <w:ins w:id="589" w:author="x64" w:date="2014-12-26T15:39:00Z">
              <w:r>
                <w:t>send_inform_Id</w:t>
              </w:r>
            </w:ins>
          </w:p>
        </w:tc>
        <w:tc>
          <w:tcPr>
            <w:tcW w:w="2131" w:type="dxa"/>
          </w:tcPr>
          <w:p w:rsidR="00CA3927" w:rsidRPr="009D0E16" w:rsidRDefault="00CA3927" w:rsidP="00C90737">
            <w:pPr>
              <w:spacing w:line="360" w:lineRule="auto"/>
              <w:ind w:firstLineChars="200" w:firstLine="360"/>
              <w:rPr>
                <w:ins w:id="590" w:author="x64" w:date="2014-12-26T15:39:00Z"/>
                <w:rFonts w:ascii="微软雅黑" w:eastAsia="微软雅黑" w:hAnsi="微软雅黑"/>
                <w:sz w:val="18"/>
                <w:szCs w:val="18"/>
              </w:rPr>
            </w:pPr>
            <w:ins w:id="591" w:author="x64" w:date="2014-12-26T15:39:00Z">
              <w:r w:rsidRPr="009D0E16">
                <w:rPr>
                  <w:rFonts w:ascii="微软雅黑" w:eastAsia="微软雅黑" w:hAnsi="微软雅黑" w:hint="eastAsia"/>
                  <w:sz w:val="18"/>
                  <w:szCs w:val="18"/>
                </w:rPr>
                <w:t>发送通知ID</w:t>
              </w:r>
            </w:ins>
          </w:p>
        </w:tc>
        <w:tc>
          <w:tcPr>
            <w:tcW w:w="2449" w:type="dxa"/>
          </w:tcPr>
          <w:p w:rsidR="00CA3927" w:rsidRPr="00B20DB4" w:rsidRDefault="00CA3927">
            <w:pPr>
              <w:spacing w:line="360" w:lineRule="auto"/>
              <w:rPr>
                <w:ins w:id="592" w:author="x64" w:date="2014-12-26T15:39:00Z"/>
                <w:sz w:val="24"/>
                <w:szCs w:val="24"/>
                <w:rPrChange w:id="593" w:author="x64" w:date="2014-12-26T15:39:00Z">
                  <w:rPr>
                    <w:ins w:id="594" w:author="x64" w:date="2014-12-26T15:39:00Z"/>
                  </w:rPr>
                </w:rPrChange>
              </w:rPr>
              <w:pPrChange w:id="595" w:author="x64" w:date="2014-12-26T15:39:00Z">
                <w:pPr>
                  <w:pStyle w:val="a7"/>
                  <w:spacing w:line="360" w:lineRule="auto"/>
                  <w:ind w:left="360" w:firstLineChars="0" w:firstLine="0"/>
                </w:pPr>
              </w:pPrChange>
            </w:pPr>
            <w:ins w:id="596" w:author="x64" w:date="2014-12-26T15:39:00Z">
              <w:r w:rsidRPr="00B20DB4">
                <w:rPr>
                  <w:sz w:val="24"/>
                  <w:szCs w:val="24"/>
                  <w:rPrChange w:id="597" w:author="x64" w:date="2014-12-26T15:39:00Z">
                    <w:rPr/>
                  </w:rPrChange>
                </w:rPr>
                <w:t>1</w:t>
              </w:r>
            </w:ins>
          </w:p>
        </w:tc>
      </w:tr>
      <w:tr w:rsidR="00CA3927" w:rsidTr="00267934">
        <w:trPr>
          <w:ins w:id="598" w:author="x64" w:date="2014-12-26T15:39:00Z"/>
        </w:trPr>
        <w:tc>
          <w:tcPr>
            <w:tcW w:w="1297" w:type="dxa"/>
            <w:vMerge/>
          </w:tcPr>
          <w:p w:rsidR="00CA3927" w:rsidRDefault="00CA3927" w:rsidP="00C90737">
            <w:pPr>
              <w:spacing w:line="360" w:lineRule="auto"/>
              <w:rPr>
                <w:ins w:id="599" w:author="x64" w:date="2014-12-26T15:39:00Z"/>
                <w:sz w:val="24"/>
                <w:szCs w:val="24"/>
              </w:rPr>
            </w:pPr>
          </w:p>
        </w:tc>
        <w:tc>
          <w:tcPr>
            <w:tcW w:w="1970" w:type="dxa"/>
          </w:tcPr>
          <w:p w:rsidR="00CA3927" w:rsidRDefault="00CA3927" w:rsidP="00C90737">
            <w:pPr>
              <w:spacing w:line="360" w:lineRule="auto"/>
              <w:rPr>
                <w:ins w:id="600" w:author="x64" w:date="2014-12-26T15:39:00Z"/>
                <w:sz w:val="24"/>
                <w:szCs w:val="24"/>
              </w:rPr>
            </w:pPr>
            <w:ins w:id="601" w:author="x64" w:date="2014-12-26T15:39:00Z">
              <w:r>
                <w:rPr>
                  <w:sz w:val="24"/>
                  <w:szCs w:val="24"/>
                </w:rPr>
                <w:t>send_inform_msg</w:t>
              </w:r>
            </w:ins>
          </w:p>
        </w:tc>
        <w:tc>
          <w:tcPr>
            <w:tcW w:w="2131" w:type="dxa"/>
          </w:tcPr>
          <w:p w:rsidR="00CA3927" w:rsidRDefault="00CA3927" w:rsidP="00C90737">
            <w:pPr>
              <w:rPr>
                <w:ins w:id="602" w:author="x64" w:date="2014-12-26T15:39:00Z"/>
                <w:rFonts w:ascii="微软雅黑" w:eastAsia="微软雅黑" w:hAnsi="微软雅黑"/>
                <w:iCs/>
                <w:sz w:val="18"/>
                <w:szCs w:val="18"/>
              </w:rPr>
            </w:pPr>
            <w:ins w:id="603" w:author="x64" w:date="2014-12-26T15:39:00Z">
              <w:r w:rsidRPr="003C26AF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发送通知msg</w:t>
              </w:r>
            </w:ins>
          </w:p>
        </w:tc>
        <w:tc>
          <w:tcPr>
            <w:tcW w:w="2449" w:type="dxa"/>
          </w:tcPr>
          <w:p w:rsidR="00CA3927" w:rsidRDefault="00CA3927" w:rsidP="00C90737">
            <w:pPr>
              <w:spacing w:line="360" w:lineRule="auto"/>
              <w:rPr>
                <w:ins w:id="604" w:author="x64" w:date="2014-12-26T15:39:00Z"/>
                <w:sz w:val="24"/>
                <w:szCs w:val="24"/>
              </w:rPr>
            </w:pPr>
            <w:ins w:id="605" w:author="x64" w:date="2014-12-26T15:39:00Z">
              <w:r>
                <w:rPr>
                  <w:sz w:val="24"/>
                  <w:szCs w:val="24"/>
                </w:rPr>
                <w:t>1</w:t>
              </w:r>
            </w:ins>
          </w:p>
        </w:tc>
      </w:tr>
    </w:tbl>
    <w:p w:rsidR="00267934" w:rsidRDefault="00267934" w:rsidP="00267934">
      <w:pPr>
        <w:pStyle w:val="2"/>
        <w:rPr>
          <w:ins w:id="606" w:author="x64" w:date="2014-12-26T15:59:00Z"/>
        </w:rPr>
      </w:pPr>
      <w:ins w:id="607" w:author="x64" w:date="2014-12-26T15:59:00Z">
        <w:r>
          <w:rPr>
            <w:rFonts w:hint="eastAsia"/>
          </w:rPr>
          <w:t xml:space="preserve">acc_list   </w:t>
        </w:r>
        <w:r>
          <w:rPr>
            <w:rFonts w:hint="eastAsia"/>
          </w:rPr>
          <w:t>使用流量加速</w:t>
        </w:r>
        <w:r>
          <w:t>历史</w:t>
        </w:r>
        <w:r w:rsidRPr="00435457">
          <w:rPr>
            <w:rFonts w:hint="eastAsia"/>
          </w:rPr>
          <w:t>数组</w:t>
        </w:r>
      </w:ins>
    </w:p>
    <w:p w:rsidR="00267934" w:rsidRPr="003A5E41" w:rsidRDefault="00267934" w:rsidP="00267934">
      <w:pPr>
        <w:ind w:left="420"/>
        <w:rPr>
          <w:ins w:id="608" w:author="x64" w:date="2014-12-26T15:59:00Z"/>
          <w:b/>
          <w:color w:val="FF0000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951"/>
        <w:gridCol w:w="1657"/>
        <w:gridCol w:w="2419"/>
        <w:gridCol w:w="2820"/>
      </w:tblGrid>
      <w:tr w:rsidR="00267934" w:rsidRPr="00225C3C" w:rsidTr="007B5975">
        <w:trPr>
          <w:ins w:id="609" w:author="x64" w:date="2014-12-26T15:59:00Z"/>
        </w:trPr>
        <w:tc>
          <w:tcPr>
            <w:tcW w:w="951" w:type="dxa"/>
            <w:vMerge w:val="restart"/>
            <w:vAlign w:val="center"/>
          </w:tcPr>
          <w:p w:rsidR="00267934" w:rsidRDefault="00267934" w:rsidP="007B5975">
            <w:pPr>
              <w:spacing w:line="360" w:lineRule="auto"/>
              <w:jc w:val="center"/>
              <w:rPr>
                <w:ins w:id="610" w:author="x64" w:date="2014-12-26T15:59:00Z"/>
                <w:b/>
                <w:sz w:val="24"/>
                <w:szCs w:val="24"/>
              </w:rPr>
            </w:pPr>
            <w:ins w:id="611" w:author="x64" w:date="2014-12-26T15:59:00Z">
              <w:r>
                <w:rPr>
                  <w:rFonts w:hint="eastAsia"/>
                  <w:b/>
                  <w:sz w:val="24"/>
                  <w:szCs w:val="24"/>
                </w:rPr>
                <w:t>acc_list</w:t>
              </w:r>
            </w:ins>
          </w:p>
        </w:tc>
        <w:tc>
          <w:tcPr>
            <w:tcW w:w="1657" w:type="dxa"/>
          </w:tcPr>
          <w:p w:rsidR="00267934" w:rsidRPr="00225C3C" w:rsidRDefault="00267934" w:rsidP="007B5975">
            <w:pPr>
              <w:spacing w:line="360" w:lineRule="auto"/>
              <w:rPr>
                <w:ins w:id="612" w:author="x64" w:date="2014-12-26T15:59:00Z"/>
                <w:b/>
                <w:sz w:val="24"/>
                <w:szCs w:val="24"/>
              </w:rPr>
            </w:pPr>
            <w:ins w:id="613" w:author="x64" w:date="2014-12-26T15:59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419" w:type="dxa"/>
          </w:tcPr>
          <w:p w:rsidR="00267934" w:rsidRPr="00225C3C" w:rsidRDefault="00267934" w:rsidP="007B5975">
            <w:pPr>
              <w:spacing w:line="360" w:lineRule="auto"/>
              <w:rPr>
                <w:ins w:id="614" w:author="x64" w:date="2014-12-26T15:59:00Z"/>
                <w:b/>
                <w:sz w:val="24"/>
                <w:szCs w:val="24"/>
              </w:rPr>
            </w:pPr>
            <w:ins w:id="615" w:author="x64" w:date="2014-12-26T15:59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2820" w:type="dxa"/>
          </w:tcPr>
          <w:p w:rsidR="00267934" w:rsidRPr="00225C3C" w:rsidRDefault="00267934" w:rsidP="007B5975">
            <w:pPr>
              <w:spacing w:line="360" w:lineRule="auto"/>
              <w:rPr>
                <w:ins w:id="616" w:author="x64" w:date="2014-12-26T15:59:00Z"/>
                <w:b/>
                <w:sz w:val="24"/>
                <w:szCs w:val="24"/>
              </w:rPr>
            </w:pPr>
            <w:ins w:id="617" w:author="x64" w:date="2014-12-26T15:59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267934" w:rsidTr="007B5975">
        <w:trPr>
          <w:ins w:id="618" w:author="x64" w:date="2014-12-26T15:59:00Z"/>
        </w:trPr>
        <w:tc>
          <w:tcPr>
            <w:tcW w:w="951" w:type="dxa"/>
            <w:vMerge/>
          </w:tcPr>
          <w:p w:rsidR="00267934" w:rsidRDefault="00267934" w:rsidP="007B5975">
            <w:pPr>
              <w:spacing w:line="360" w:lineRule="auto"/>
              <w:rPr>
                <w:ins w:id="619" w:author="x64" w:date="2014-12-26T15:59:00Z"/>
                <w:sz w:val="24"/>
                <w:szCs w:val="24"/>
              </w:rPr>
            </w:pPr>
          </w:p>
        </w:tc>
        <w:tc>
          <w:tcPr>
            <w:tcW w:w="1657" w:type="dxa"/>
          </w:tcPr>
          <w:p w:rsidR="00267934" w:rsidRDefault="00044929" w:rsidP="007B5975">
            <w:pPr>
              <w:spacing w:line="360" w:lineRule="auto"/>
              <w:rPr>
                <w:ins w:id="620" w:author="x64" w:date="2014-12-26T15:59:00Z"/>
                <w:sz w:val="24"/>
                <w:szCs w:val="24"/>
              </w:rPr>
            </w:pPr>
            <w:ins w:id="621" w:author="x64" w:date="2015-01-21T11:48:00Z">
              <w:r>
                <w:rPr>
                  <w:kern w:val="0"/>
                  <w:sz w:val="24"/>
                  <w:szCs w:val="24"/>
                </w:rPr>
                <w:t>acc_starttime</w:t>
              </w:r>
            </w:ins>
          </w:p>
        </w:tc>
        <w:tc>
          <w:tcPr>
            <w:tcW w:w="2419" w:type="dxa"/>
          </w:tcPr>
          <w:p w:rsidR="00267934" w:rsidRPr="00D0543E" w:rsidRDefault="00044929">
            <w:pPr>
              <w:spacing w:line="360" w:lineRule="auto"/>
              <w:rPr>
                <w:ins w:id="622" w:author="x64" w:date="2014-12-26T15:59:00Z"/>
                <w:rFonts w:ascii="微软雅黑" w:eastAsia="微软雅黑" w:hAnsi="微软雅黑"/>
                <w:sz w:val="18"/>
                <w:szCs w:val="18"/>
              </w:rPr>
              <w:pPrChange w:id="623" w:author="x64" w:date="2015-01-21T11:49:00Z">
                <w:pPr>
                  <w:spacing w:line="360" w:lineRule="auto"/>
                  <w:jc w:val="center"/>
                </w:pPr>
              </w:pPrChange>
            </w:pPr>
            <w:ins w:id="624" w:author="x64" w:date="2015-01-21T11:4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开启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加速</w:t>
              </w:r>
            </w:ins>
            <w:ins w:id="625" w:author="x64" w:date="2014-12-26T15:59:00Z">
              <w:r w:rsidR="00267934" w:rsidRPr="00D0543E">
                <w:rPr>
                  <w:rFonts w:ascii="微软雅黑" w:eastAsia="微软雅黑" w:hAnsi="微软雅黑" w:hint="eastAsia"/>
                  <w:sz w:val="18"/>
                  <w:szCs w:val="18"/>
                </w:rPr>
                <w:t>时间戳</w:t>
              </w:r>
            </w:ins>
          </w:p>
        </w:tc>
        <w:tc>
          <w:tcPr>
            <w:tcW w:w="2820" w:type="dxa"/>
          </w:tcPr>
          <w:p w:rsidR="00267934" w:rsidRDefault="00267934" w:rsidP="007B5975">
            <w:pPr>
              <w:spacing w:line="360" w:lineRule="auto"/>
              <w:rPr>
                <w:ins w:id="626" w:author="x64" w:date="2014-12-26T15:59:00Z"/>
                <w:sz w:val="24"/>
                <w:szCs w:val="24"/>
              </w:rPr>
            </w:pPr>
            <w:ins w:id="627" w:author="x64" w:date="2014-12-26T15:59:00Z">
              <w:r>
                <w:rPr>
                  <w:sz w:val="24"/>
                  <w:szCs w:val="24"/>
                </w:rPr>
                <w:t>1</w:t>
              </w:r>
            </w:ins>
          </w:p>
        </w:tc>
      </w:tr>
      <w:tr w:rsidR="00267934" w:rsidTr="007B5975">
        <w:trPr>
          <w:ins w:id="628" w:author="x64" w:date="2014-12-26T15:59:00Z"/>
        </w:trPr>
        <w:tc>
          <w:tcPr>
            <w:tcW w:w="951" w:type="dxa"/>
            <w:vMerge/>
          </w:tcPr>
          <w:p w:rsidR="00267934" w:rsidRDefault="00267934" w:rsidP="007B5975">
            <w:pPr>
              <w:spacing w:line="360" w:lineRule="auto"/>
              <w:rPr>
                <w:ins w:id="629" w:author="x64" w:date="2014-12-26T15:59:00Z"/>
                <w:sz w:val="24"/>
                <w:szCs w:val="24"/>
              </w:rPr>
            </w:pPr>
          </w:p>
        </w:tc>
        <w:tc>
          <w:tcPr>
            <w:tcW w:w="1657" w:type="dxa"/>
          </w:tcPr>
          <w:p w:rsidR="00267934" w:rsidRDefault="00267934" w:rsidP="007B5975">
            <w:pPr>
              <w:spacing w:line="360" w:lineRule="auto"/>
              <w:rPr>
                <w:ins w:id="630" w:author="x64" w:date="2014-12-26T15:59:00Z"/>
                <w:sz w:val="24"/>
                <w:szCs w:val="24"/>
              </w:rPr>
            </w:pPr>
            <w:ins w:id="631" w:author="x64" w:date="2014-12-26T15:59:00Z">
              <w:r>
                <w:rPr>
                  <w:rFonts w:hint="eastAsia"/>
                  <w:sz w:val="24"/>
                  <w:szCs w:val="24"/>
                </w:rPr>
                <w:t>use_flow</w:t>
              </w:r>
            </w:ins>
          </w:p>
        </w:tc>
        <w:tc>
          <w:tcPr>
            <w:tcW w:w="2419" w:type="dxa"/>
          </w:tcPr>
          <w:p w:rsidR="00267934" w:rsidRDefault="00267934">
            <w:pPr>
              <w:rPr>
                <w:ins w:id="632" w:author="x64" w:date="2014-12-26T15:59:00Z"/>
                <w:rFonts w:ascii="微软雅黑" w:eastAsia="微软雅黑" w:hAnsi="微软雅黑"/>
                <w:iCs/>
                <w:sz w:val="18"/>
                <w:szCs w:val="18"/>
              </w:rPr>
              <w:pPrChange w:id="633" w:author="x64" w:date="2015-01-21T11:49:00Z">
                <w:pPr>
                  <w:ind w:firstLineChars="200" w:firstLine="360"/>
                </w:pPr>
              </w:pPrChange>
            </w:pPr>
            <w:ins w:id="634" w:author="x64" w:date="2014-12-26T15:59:00Z">
              <w:r w:rsidRPr="00287BB9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使用流量 KB</w:t>
              </w:r>
            </w:ins>
          </w:p>
        </w:tc>
        <w:tc>
          <w:tcPr>
            <w:tcW w:w="2820" w:type="dxa"/>
          </w:tcPr>
          <w:p w:rsidR="00267934" w:rsidRDefault="00267934" w:rsidP="007B5975">
            <w:pPr>
              <w:spacing w:line="360" w:lineRule="auto"/>
              <w:rPr>
                <w:ins w:id="635" w:author="x64" w:date="2014-12-26T15:59:00Z"/>
                <w:sz w:val="24"/>
                <w:szCs w:val="24"/>
              </w:rPr>
            </w:pPr>
            <w:ins w:id="636" w:author="x64" w:date="2014-12-26T15:59:00Z">
              <w:r>
                <w:rPr>
                  <w:sz w:val="24"/>
                  <w:szCs w:val="24"/>
                </w:rPr>
                <w:t>1</w:t>
              </w:r>
            </w:ins>
          </w:p>
        </w:tc>
      </w:tr>
      <w:tr w:rsidR="00267934" w:rsidTr="007B5975">
        <w:trPr>
          <w:ins w:id="637" w:author="x64" w:date="2014-12-26T15:59:00Z"/>
        </w:trPr>
        <w:tc>
          <w:tcPr>
            <w:tcW w:w="951" w:type="dxa"/>
            <w:vMerge/>
          </w:tcPr>
          <w:p w:rsidR="00267934" w:rsidRDefault="00267934" w:rsidP="007B5975">
            <w:pPr>
              <w:spacing w:line="360" w:lineRule="auto"/>
              <w:rPr>
                <w:ins w:id="638" w:author="x64" w:date="2014-12-26T15:59:00Z"/>
                <w:sz w:val="24"/>
                <w:szCs w:val="24"/>
              </w:rPr>
            </w:pPr>
          </w:p>
        </w:tc>
        <w:tc>
          <w:tcPr>
            <w:tcW w:w="1657" w:type="dxa"/>
          </w:tcPr>
          <w:p w:rsidR="00267934" w:rsidRDefault="00267934" w:rsidP="007B5975">
            <w:pPr>
              <w:spacing w:line="360" w:lineRule="auto"/>
              <w:rPr>
                <w:ins w:id="639" w:author="x64" w:date="2014-12-26T15:59:00Z"/>
                <w:sz w:val="24"/>
                <w:szCs w:val="24"/>
              </w:rPr>
            </w:pPr>
            <w:ins w:id="640" w:author="x64" w:date="2014-12-26T15:59:00Z">
              <w:r>
                <w:rPr>
                  <w:sz w:val="24"/>
                  <w:szCs w:val="24"/>
                </w:rPr>
                <w:t>acc_time</w:t>
              </w:r>
            </w:ins>
          </w:p>
        </w:tc>
        <w:tc>
          <w:tcPr>
            <w:tcW w:w="2419" w:type="dxa"/>
          </w:tcPr>
          <w:p w:rsidR="00267934" w:rsidRDefault="00267934" w:rsidP="007B5975">
            <w:pPr>
              <w:tabs>
                <w:tab w:val="left" w:pos="611"/>
              </w:tabs>
              <w:rPr>
                <w:ins w:id="641" w:author="x64" w:date="2014-12-26T15:59:00Z"/>
                <w:rFonts w:ascii="微软雅黑" w:eastAsia="微软雅黑" w:hAnsi="微软雅黑"/>
                <w:iCs/>
                <w:sz w:val="18"/>
                <w:szCs w:val="18"/>
              </w:rPr>
            </w:pPr>
            <w:ins w:id="642" w:author="x64" w:date="2014-12-26T15:59:00Z">
              <w:r w:rsidRPr="00287BB9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加速时间</w:t>
              </w:r>
            </w:ins>
          </w:p>
        </w:tc>
        <w:tc>
          <w:tcPr>
            <w:tcW w:w="2820" w:type="dxa"/>
          </w:tcPr>
          <w:p w:rsidR="00267934" w:rsidRDefault="00267934" w:rsidP="007B5975">
            <w:pPr>
              <w:spacing w:line="360" w:lineRule="auto"/>
              <w:rPr>
                <w:ins w:id="643" w:author="x64" w:date="2014-12-26T15:59:00Z"/>
                <w:sz w:val="24"/>
                <w:szCs w:val="24"/>
              </w:rPr>
            </w:pPr>
            <w:ins w:id="644" w:author="x64" w:date="2014-12-26T15:59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267934" w:rsidRDefault="00267934" w:rsidP="00267934">
      <w:pPr>
        <w:rPr>
          <w:ins w:id="645" w:author="x64" w:date="2014-12-26T15:59:00Z"/>
        </w:rPr>
      </w:pPr>
      <w:ins w:id="646" w:author="x64" w:date="2014-12-26T15:59:00Z">
        <w:r>
          <w:rPr>
            <w:rFonts w:hint="eastAsia"/>
          </w:rPr>
          <w:tab/>
        </w:r>
      </w:ins>
    </w:p>
    <w:p w:rsidR="00B4669F" w:rsidRPr="00B4669F" w:rsidRDefault="00B4669F" w:rsidP="004A099E">
      <w:pPr>
        <w:spacing w:line="360" w:lineRule="auto"/>
        <w:rPr>
          <w:sz w:val="24"/>
          <w:szCs w:val="24"/>
        </w:rPr>
      </w:pPr>
    </w:p>
    <w:p w:rsidR="00FB765C" w:rsidRDefault="00FB765C" w:rsidP="00FB765C">
      <w:pPr>
        <w:pStyle w:val="1"/>
      </w:pPr>
      <w:r>
        <w:rPr>
          <w:rFonts w:hint="eastAsia"/>
        </w:rPr>
        <w:t>通用接口接口</w:t>
      </w:r>
    </w:p>
    <w:p w:rsidR="00FB765C" w:rsidRDefault="00FB765C" w:rsidP="00D04E54">
      <w:pPr>
        <w:pStyle w:val="2"/>
      </w:pPr>
      <w:r>
        <w:rPr>
          <w:rFonts w:hint="eastAsia"/>
        </w:rPr>
        <w:t>用户系统登录</w:t>
      </w:r>
      <w:r>
        <w:rPr>
          <w:rFonts w:hint="eastAsia"/>
        </w:rPr>
        <w:t>cmd = 0x0100</w:t>
      </w:r>
    </w:p>
    <w:p w:rsidR="00FB765C" w:rsidRDefault="00FB765C" w:rsidP="00FB765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36EB8" w:rsidRPr="00225C3C" w:rsidTr="00837447">
        <w:tc>
          <w:tcPr>
            <w:tcW w:w="1203" w:type="dxa"/>
            <w:vMerge w:val="restart"/>
            <w:vAlign w:val="center"/>
          </w:tcPr>
          <w:p w:rsidR="00536EB8" w:rsidRDefault="00536EB8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36EB8" w:rsidRPr="00225C3C" w:rsidRDefault="00536EB8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36EB8" w:rsidRPr="00225C3C" w:rsidRDefault="00536EB8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36EB8" w:rsidRPr="00225C3C" w:rsidRDefault="00536EB8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36EB8" w:rsidTr="00837447">
        <w:tc>
          <w:tcPr>
            <w:tcW w:w="1203" w:type="dxa"/>
            <w:vMerge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sr_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788" w:type="dxa"/>
          </w:tcPr>
          <w:p w:rsidR="00536EB8" w:rsidRPr="00231103" w:rsidRDefault="00536EB8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用户名</w:t>
            </w:r>
          </w:p>
        </w:tc>
        <w:tc>
          <w:tcPr>
            <w:tcW w:w="3265" w:type="dxa"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0-1</w:t>
            </w:r>
          </w:p>
        </w:tc>
      </w:tr>
      <w:tr w:rsidR="00536EB8" w:rsidTr="00837447">
        <w:tc>
          <w:tcPr>
            <w:tcW w:w="1203" w:type="dxa"/>
            <w:vMerge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788" w:type="dxa"/>
          </w:tcPr>
          <w:p w:rsidR="00536EB8" w:rsidRPr="00231103" w:rsidRDefault="00536EB8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密码</w:t>
            </w:r>
          </w:p>
        </w:tc>
        <w:tc>
          <w:tcPr>
            <w:tcW w:w="3265" w:type="dxa"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0-1</w:t>
            </w:r>
          </w:p>
        </w:tc>
      </w:tr>
      <w:tr w:rsidR="00536EB8" w:rsidTr="00837447">
        <w:tc>
          <w:tcPr>
            <w:tcW w:w="1203" w:type="dxa"/>
            <w:vMerge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36EB8" w:rsidRDefault="00536EB8" w:rsidP="00DA4A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login_type</w:t>
            </w:r>
          </w:p>
        </w:tc>
        <w:tc>
          <w:tcPr>
            <w:tcW w:w="2788" w:type="dxa"/>
          </w:tcPr>
          <w:p w:rsidR="00536EB8" w:rsidRDefault="00536EB8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登录类型</w:t>
            </w:r>
          </w:p>
        </w:tc>
        <w:tc>
          <w:tcPr>
            <w:tcW w:w="3265" w:type="dxa"/>
          </w:tcPr>
          <w:p w:rsidR="00536EB8" w:rsidRDefault="00536EB8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FB765C" w:rsidRDefault="00FB765C" w:rsidP="00FB765C">
      <w:pPr>
        <w:rPr>
          <w:b/>
          <w:bCs/>
          <w:sz w:val="32"/>
          <w:szCs w:val="32"/>
        </w:rPr>
      </w:pPr>
    </w:p>
    <w:p w:rsidR="00FB765C" w:rsidRDefault="00FB765C" w:rsidP="00FB765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365ED4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secret_key</w:t>
            </w:r>
          </w:p>
        </w:tc>
        <w:tc>
          <w:tcPr>
            <w:tcW w:w="2788" w:type="dxa"/>
          </w:tcPr>
          <w:p w:rsidR="00FB765C" w:rsidRDefault="00E336A1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连接密钥</w:t>
            </w:r>
          </w:p>
        </w:tc>
        <w:tc>
          <w:tcPr>
            <w:tcW w:w="3265" w:type="dxa"/>
          </w:tcPr>
          <w:p w:rsidR="00FB765C" w:rsidRDefault="00412C06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B765C" w:rsidRPr="0029111E" w:rsidRDefault="00FB765C" w:rsidP="00FB765C"/>
    <w:p w:rsidR="00FB765C" w:rsidRPr="00FB765C" w:rsidRDefault="00FB765C" w:rsidP="00FB765C">
      <w:pPr>
        <w:pStyle w:val="2"/>
      </w:pPr>
      <w:r>
        <w:rPr>
          <w:rFonts w:hint="eastAsia"/>
        </w:rPr>
        <w:t>用户系统登出</w:t>
      </w:r>
      <w:r>
        <w:rPr>
          <w:rFonts w:hint="eastAsia"/>
        </w:rPr>
        <w:t>cmd = 0x0101</w:t>
      </w:r>
    </w:p>
    <w:p w:rsidR="00FB765C" w:rsidRDefault="00FB765C" w:rsidP="00FB765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365ED4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secret_key</w:t>
            </w:r>
          </w:p>
        </w:tc>
        <w:tc>
          <w:tcPr>
            <w:tcW w:w="2788" w:type="dxa"/>
          </w:tcPr>
          <w:p w:rsidR="00FB765C" w:rsidRDefault="00E336A1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连接密钥</w:t>
            </w:r>
          </w:p>
        </w:tc>
        <w:tc>
          <w:tcPr>
            <w:tcW w:w="3265" w:type="dxa"/>
          </w:tcPr>
          <w:p w:rsidR="00FB765C" w:rsidRDefault="00412C06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B765C" w:rsidRPr="00231103" w:rsidRDefault="00FB765C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>
      <w:pPr>
        <w:rPr>
          <w:b/>
          <w:bCs/>
          <w:sz w:val="32"/>
          <w:szCs w:val="32"/>
        </w:rPr>
      </w:pPr>
    </w:p>
    <w:p w:rsidR="00FB765C" w:rsidRDefault="00FB765C" w:rsidP="00FB765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/>
    <w:p w:rsidR="00FB765C" w:rsidRPr="00FB765C" w:rsidRDefault="00FB765C" w:rsidP="00FB765C">
      <w:pPr>
        <w:pStyle w:val="2"/>
      </w:pPr>
      <w:r>
        <w:rPr>
          <w:rFonts w:hint="eastAsia"/>
        </w:rPr>
        <w:t>用户系统心跳包</w:t>
      </w:r>
      <w:r>
        <w:rPr>
          <w:rFonts w:hint="eastAsia"/>
        </w:rPr>
        <w:t>cmd = 0x010</w:t>
      </w:r>
      <w:r w:rsidR="00063F95">
        <w:rPr>
          <w:rFonts w:hint="eastAsia"/>
        </w:rPr>
        <w:t>2</w:t>
      </w:r>
    </w:p>
    <w:p w:rsidR="00FB765C" w:rsidRDefault="00FB765C" w:rsidP="00FB765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365ED4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secret_key</w:t>
            </w:r>
          </w:p>
        </w:tc>
        <w:tc>
          <w:tcPr>
            <w:tcW w:w="2788" w:type="dxa"/>
          </w:tcPr>
          <w:p w:rsidR="00FB765C" w:rsidRDefault="00837447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连接密钥</w:t>
            </w:r>
          </w:p>
        </w:tc>
        <w:tc>
          <w:tcPr>
            <w:tcW w:w="3265" w:type="dxa"/>
          </w:tcPr>
          <w:p w:rsidR="00FB765C" w:rsidRDefault="00412C06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B765C" w:rsidRPr="00231103" w:rsidRDefault="00FB765C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>
      <w:pPr>
        <w:rPr>
          <w:b/>
          <w:bCs/>
          <w:sz w:val="32"/>
          <w:szCs w:val="32"/>
        </w:rPr>
      </w:pPr>
    </w:p>
    <w:p w:rsidR="00FB765C" w:rsidRDefault="00FB765C" w:rsidP="00FB765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/>
    <w:p w:rsidR="00FB765C" w:rsidRDefault="00FB765C" w:rsidP="00FB765C">
      <w:pPr>
        <w:spacing w:line="360" w:lineRule="auto"/>
        <w:rPr>
          <w:sz w:val="24"/>
          <w:szCs w:val="24"/>
        </w:rPr>
      </w:pPr>
    </w:p>
    <w:p w:rsidR="00885D17" w:rsidRDefault="00885D17" w:rsidP="00FB765C">
      <w:pPr>
        <w:spacing w:line="360" w:lineRule="auto"/>
        <w:rPr>
          <w:sz w:val="24"/>
          <w:szCs w:val="24"/>
        </w:rPr>
      </w:pPr>
    </w:p>
    <w:p w:rsidR="00885D17" w:rsidRPr="00FB765C" w:rsidRDefault="00885D17" w:rsidP="00885D17">
      <w:pPr>
        <w:pStyle w:val="2"/>
      </w:pPr>
      <w:r>
        <w:rPr>
          <w:rFonts w:hint="eastAsia"/>
        </w:rPr>
        <w:t>用户注册</w:t>
      </w:r>
      <w:r>
        <w:rPr>
          <w:rFonts w:hint="eastAsia"/>
        </w:rPr>
        <w:t>cmd = 0x0103</w:t>
      </w:r>
    </w:p>
    <w:p w:rsidR="00885D17" w:rsidRDefault="00885D17" w:rsidP="00885D1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15E3" w:rsidRPr="00225C3C" w:rsidTr="00885D17">
        <w:tc>
          <w:tcPr>
            <w:tcW w:w="1203" w:type="dxa"/>
            <w:vMerge w:val="restart"/>
            <w:vAlign w:val="center"/>
          </w:tcPr>
          <w:p w:rsidR="006B15E3" w:rsidRDefault="006B15E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15E3" w:rsidRPr="00225C3C" w:rsidRDefault="006B15E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15E3" w:rsidRPr="00225C3C" w:rsidRDefault="006B15E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15E3" w:rsidRPr="00225C3C" w:rsidRDefault="006B15E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15E3" w:rsidTr="00885D17">
        <w:tc>
          <w:tcPr>
            <w:tcW w:w="1203" w:type="dxa"/>
            <w:vMerge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8" w:type="dxa"/>
          </w:tcPr>
          <w:p w:rsidR="006B15E3" w:rsidRDefault="006B15E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65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15E3" w:rsidTr="00885D17">
        <w:tc>
          <w:tcPr>
            <w:tcW w:w="1203" w:type="dxa"/>
            <w:vMerge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788" w:type="dxa"/>
          </w:tcPr>
          <w:p w:rsidR="006B15E3" w:rsidRDefault="006B15E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email</w:t>
            </w:r>
          </w:p>
        </w:tc>
        <w:tc>
          <w:tcPr>
            <w:tcW w:w="3265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0-1</w:t>
            </w:r>
          </w:p>
        </w:tc>
      </w:tr>
      <w:tr w:rsidR="006B15E3" w:rsidTr="00885D17">
        <w:tc>
          <w:tcPr>
            <w:tcW w:w="1203" w:type="dxa"/>
            <w:vMerge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2788" w:type="dxa"/>
          </w:tcPr>
          <w:p w:rsidR="006B15E3" w:rsidRDefault="006B15E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手机号码</w:t>
            </w:r>
          </w:p>
        </w:tc>
        <w:tc>
          <w:tcPr>
            <w:tcW w:w="3265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</w:t>
            </w:r>
          </w:p>
        </w:tc>
      </w:tr>
      <w:tr w:rsidR="006B15E3" w:rsidTr="00885D17">
        <w:tc>
          <w:tcPr>
            <w:tcW w:w="1203" w:type="dxa"/>
            <w:vMerge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788" w:type="dxa"/>
          </w:tcPr>
          <w:p w:rsidR="006B15E3" w:rsidRPr="00231103" w:rsidRDefault="006B15E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密码</w:t>
            </w:r>
          </w:p>
        </w:tc>
        <w:tc>
          <w:tcPr>
            <w:tcW w:w="3265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15E3" w:rsidTr="00885D17">
        <w:tc>
          <w:tcPr>
            <w:tcW w:w="1203" w:type="dxa"/>
            <w:vMerge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sourceid</w:t>
            </w:r>
          </w:p>
        </w:tc>
        <w:tc>
          <w:tcPr>
            <w:tcW w:w="2788" w:type="dxa"/>
          </w:tcPr>
          <w:p w:rsidR="006B15E3" w:rsidRDefault="006B15E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平台来源id</w:t>
            </w:r>
          </w:p>
        </w:tc>
        <w:tc>
          <w:tcPr>
            <w:tcW w:w="3265" w:type="dxa"/>
          </w:tcPr>
          <w:p w:rsidR="006B15E3" w:rsidRDefault="006B15E3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85D17" w:rsidRDefault="00885D17" w:rsidP="00885D17">
      <w:pPr>
        <w:rPr>
          <w:b/>
          <w:bCs/>
          <w:sz w:val="32"/>
          <w:szCs w:val="32"/>
        </w:rPr>
      </w:pPr>
    </w:p>
    <w:p w:rsidR="00885D17" w:rsidRDefault="00885D17" w:rsidP="00885D17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85D17" w:rsidRPr="00225C3C" w:rsidTr="00885D17">
        <w:tc>
          <w:tcPr>
            <w:tcW w:w="1203" w:type="dxa"/>
            <w:vMerge w:val="restart"/>
            <w:vAlign w:val="center"/>
          </w:tcPr>
          <w:p w:rsidR="00885D17" w:rsidRDefault="00885D17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85D17" w:rsidRPr="00225C3C" w:rsidRDefault="00885D1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85D17" w:rsidRPr="00225C3C" w:rsidRDefault="00885D1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85D17" w:rsidRPr="00225C3C" w:rsidRDefault="00885D1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5D17" w:rsidTr="00885D17">
        <w:tc>
          <w:tcPr>
            <w:tcW w:w="1203" w:type="dxa"/>
            <w:vMerge/>
          </w:tcPr>
          <w:p w:rsidR="00885D17" w:rsidRDefault="00885D1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85D17" w:rsidRDefault="00885D1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85D17" w:rsidRDefault="00885D1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885D17" w:rsidRDefault="00885D17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85D17" w:rsidRDefault="00885D17" w:rsidP="00885D17"/>
    <w:p w:rsidR="00885D17" w:rsidRDefault="00885D17" w:rsidP="00FB765C">
      <w:pPr>
        <w:spacing w:line="360" w:lineRule="auto"/>
        <w:rPr>
          <w:sz w:val="24"/>
          <w:szCs w:val="24"/>
        </w:rPr>
      </w:pPr>
    </w:p>
    <w:p w:rsidR="00FB765C" w:rsidRPr="00FB765C" w:rsidRDefault="00FB765C" w:rsidP="00FB765C">
      <w:pPr>
        <w:pStyle w:val="2"/>
      </w:pPr>
      <w:r>
        <w:rPr>
          <w:rFonts w:hint="eastAsia"/>
        </w:rPr>
        <w:t>用户系统路由器绑定</w:t>
      </w:r>
      <w:r>
        <w:rPr>
          <w:rFonts w:hint="eastAsia"/>
        </w:rPr>
        <w:t>cmd = 0x010</w:t>
      </w:r>
      <w:r w:rsidR="00885D17">
        <w:rPr>
          <w:rFonts w:hint="eastAsia"/>
        </w:rPr>
        <w:t>4</w:t>
      </w:r>
    </w:p>
    <w:p w:rsidR="00FB765C" w:rsidRDefault="00FB765C" w:rsidP="00FB765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1"/>
        <w:gridCol w:w="1502"/>
        <w:gridCol w:w="2691"/>
        <w:gridCol w:w="3148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DA4A47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8" w:type="dxa"/>
          </w:tcPr>
          <w:p w:rsidR="00FB765C" w:rsidRDefault="007E778C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65" w:type="dxa"/>
          </w:tcPr>
          <w:p w:rsidR="00FB765C" w:rsidRDefault="00412C06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E778C" w:rsidTr="00837447">
        <w:tc>
          <w:tcPr>
            <w:tcW w:w="1203" w:type="dxa"/>
            <w:vMerge/>
          </w:tcPr>
          <w:p w:rsidR="007E778C" w:rsidRDefault="007E778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E778C" w:rsidRDefault="00DA4A47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788" w:type="dxa"/>
          </w:tcPr>
          <w:p w:rsidR="007E778C" w:rsidRDefault="007E778C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密码</w:t>
            </w:r>
          </w:p>
        </w:tc>
        <w:tc>
          <w:tcPr>
            <w:tcW w:w="3265" w:type="dxa"/>
          </w:tcPr>
          <w:p w:rsidR="007E778C" w:rsidRDefault="007E778C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1459D" w:rsidTr="00837447">
        <w:tc>
          <w:tcPr>
            <w:tcW w:w="1203" w:type="dxa"/>
            <w:vMerge/>
          </w:tcPr>
          <w:p w:rsidR="0011459D" w:rsidRDefault="0011459D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1459D" w:rsidRDefault="0011459D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router_name</w:t>
            </w:r>
          </w:p>
        </w:tc>
        <w:tc>
          <w:tcPr>
            <w:tcW w:w="2788" w:type="dxa"/>
          </w:tcPr>
          <w:p w:rsidR="0011459D" w:rsidRDefault="0011459D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路由器名称</w:t>
            </w:r>
          </w:p>
        </w:tc>
        <w:tc>
          <w:tcPr>
            <w:tcW w:w="3265" w:type="dxa"/>
          </w:tcPr>
          <w:p w:rsidR="0011459D" w:rsidRDefault="0011459D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5A33" w:rsidTr="00837447">
        <w:tc>
          <w:tcPr>
            <w:tcW w:w="1203" w:type="dxa"/>
            <w:vMerge/>
          </w:tcPr>
          <w:p w:rsidR="00B85A33" w:rsidRDefault="00B85A33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85A33" w:rsidRDefault="005D13E4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</w:t>
            </w:r>
            <w:r w:rsidR="00B85A33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788" w:type="dxa"/>
          </w:tcPr>
          <w:p w:rsidR="00B85A33" w:rsidRDefault="00B85A33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设备唯一标识</w:t>
            </w:r>
          </w:p>
        </w:tc>
        <w:tc>
          <w:tcPr>
            <w:tcW w:w="3265" w:type="dxa"/>
          </w:tcPr>
          <w:p w:rsidR="00B85A33" w:rsidRDefault="00B85A33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B765C" w:rsidRPr="00231103" w:rsidRDefault="00FB765C" w:rsidP="0083744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>
      <w:pPr>
        <w:rPr>
          <w:b/>
          <w:bCs/>
          <w:sz w:val="32"/>
          <w:szCs w:val="32"/>
        </w:rPr>
      </w:pPr>
    </w:p>
    <w:p w:rsidR="00FB765C" w:rsidRDefault="00FB765C" w:rsidP="00FB765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B765C" w:rsidRPr="00225C3C" w:rsidTr="00837447">
        <w:tc>
          <w:tcPr>
            <w:tcW w:w="1203" w:type="dxa"/>
            <w:vMerge w:val="restart"/>
            <w:vAlign w:val="center"/>
          </w:tcPr>
          <w:p w:rsidR="00FB765C" w:rsidRDefault="00FB765C" w:rsidP="0083744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B765C" w:rsidRPr="00225C3C" w:rsidRDefault="00FB765C" w:rsidP="0083744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B765C" w:rsidTr="00837447">
        <w:tc>
          <w:tcPr>
            <w:tcW w:w="1203" w:type="dxa"/>
            <w:vMerge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B765C" w:rsidRDefault="00B85A33" w:rsidP="00837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router_list</w:t>
            </w:r>
          </w:p>
        </w:tc>
        <w:tc>
          <w:tcPr>
            <w:tcW w:w="2788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B765C" w:rsidRDefault="00FB765C" w:rsidP="0083744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B765C" w:rsidRDefault="00FB765C" w:rsidP="00FB765C"/>
    <w:p w:rsidR="00752F23" w:rsidRPr="00FB765C" w:rsidRDefault="00752F23" w:rsidP="00752F23">
      <w:pPr>
        <w:pStyle w:val="2"/>
      </w:pPr>
      <w:r>
        <w:rPr>
          <w:rFonts w:hint="eastAsia"/>
        </w:rPr>
        <w:t>用户系统路由器解除绑定</w:t>
      </w:r>
      <w:r>
        <w:rPr>
          <w:rFonts w:hint="eastAsia"/>
        </w:rPr>
        <w:t>cmd = 0x010</w:t>
      </w:r>
      <w:r w:rsidR="00885D17">
        <w:rPr>
          <w:rFonts w:hint="eastAsia"/>
        </w:rPr>
        <w:t>5</w:t>
      </w:r>
    </w:p>
    <w:p w:rsidR="00752F23" w:rsidRDefault="00752F23" w:rsidP="00752F2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B85A33" w:rsidRPr="00225C3C" w:rsidTr="00885D17">
        <w:tc>
          <w:tcPr>
            <w:tcW w:w="1203" w:type="dxa"/>
            <w:vMerge w:val="restart"/>
            <w:vAlign w:val="center"/>
          </w:tcPr>
          <w:p w:rsidR="00B85A33" w:rsidRDefault="00B85A3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B85A33" w:rsidRPr="00225C3C" w:rsidRDefault="00B85A3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85A33" w:rsidRPr="00225C3C" w:rsidRDefault="00B85A3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85A33" w:rsidRPr="00225C3C" w:rsidRDefault="00B85A3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5A33" w:rsidTr="00885D17">
        <w:tc>
          <w:tcPr>
            <w:tcW w:w="1203" w:type="dxa"/>
            <w:vMerge/>
          </w:tcPr>
          <w:p w:rsidR="00B85A33" w:rsidRDefault="00B85A3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85A33" w:rsidRDefault="00B85A3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85A33" w:rsidRPr="00231103" w:rsidRDefault="00B85A3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85A33" w:rsidRDefault="00B85A33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A33" w:rsidTr="00885D17">
        <w:tc>
          <w:tcPr>
            <w:tcW w:w="1203" w:type="dxa"/>
            <w:vMerge/>
          </w:tcPr>
          <w:p w:rsidR="00B85A33" w:rsidRDefault="00B85A3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85A33" w:rsidDel="00B85A33" w:rsidRDefault="002A5C8B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 w:rsidR="00B85A33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788" w:type="dxa"/>
          </w:tcPr>
          <w:p w:rsidR="00B85A33" w:rsidDel="00B85A33" w:rsidRDefault="00B85A3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设备唯一标识</w:t>
            </w:r>
          </w:p>
        </w:tc>
        <w:tc>
          <w:tcPr>
            <w:tcW w:w="3265" w:type="dxa"/>
          </w:tcPr>
          <w:p w:rsidR="00B85A33" w:rsidDel="00B85A33" w:rsidRDefault="00B85A3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52F23" w:rsidRDefault="00752F23" w:rsidP="00752F23">
      <w:pPr>
        <w:rPr>
          <w:b/>
          <w:bCs/>
          <w:sz w:val="32"/>
          <w:szCs w:val="32"/>
        </w:rPr>
      </w:pPr>
    </w:p>
    <w:p w:rsidR="00752F23" w:rsidRDefault="00752F23" w:rsidP="00752F2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52F23" w:rsidRPr="00225C3C" w:rsidTr="00885D17">
        <w:tc>
          <w:tcPr>
            <w:tcW w:w="1203" w:type="dxa"/>
            <w:vMerge w:val="restart"/>
            <w:vAlign w:val="center"/>
          </w:tcPr>
          <w:p w:rsidR="00752F23" w:rsidRDefault="00752F2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52F23" w:rsidTr="00885D17">
        <w:tc>
          <w:tcPr>
            <w:tcW w:w="1203" w:type="dxa"/>
            <w:vMerge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52F23" w:rsidRDefault="00752F23" w:rsidP="00752F23"/>
    <w:p w:rsidR="00F11C38" w:rsidRPr="00FB765C" w:rsidRDefault="00F11C38" w:rsidP="00F11C38">
      <w:pPr>
        <w:pStyle w:val="2"/>
      </w:pPr>
      <w:r>
        <w:rPr>
          <w:rFonts w:hint="eastAsia"/>
        </w:rPr>
        <w:lastRenderedPageBreak/>
        <w:t>验证帐号</w:t>
      </w:r>
      <w:r>
        <w:rPr>
          <w:rFonts w:hint="eastAsia"/>
        </w:rPr>
        <w:t>cmd = 0x010</w:t>
      </w:r>
      <w:r w:rsidR="0076449E">
        <w:rPr>
          <w:rFonts w:hint="eastAsia"/>
        </w:rPr>
        <w:t>6</w:t>
      </w:r>
    </w:p>
    <w:p w:rsidR="00F11C38" w:rsidRDefault="00F11C38" w:rsidP="00F11C3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1256D0" w:rsidRPr="00225C3C" w:rsidTr="00F11C38">
        <w:tc>
          <w:tcPr>
            <w:tcW w:w="1202" w:type="dxa"/>
            <w:vMerge w:val="restart"/>
            <w:vAlign w:val="center"/>
          </w:tcPr>
          <w:p w:rsidR="001256D0" w:rsidRDefault="001256D0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79" w:type="dxa"/>
          </w:tcPr>
          <w:p w:rsidR="001256D0" w:rsidRPr="00225C3C" w:rsidRDefault="001256D0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3" w:type="dxa"/>
          </w:tcPr>
          <w:p w:rsidR="001256D0" w:rsidRPr="00225C3C" w:rsidRDefault="001256D0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58" w:type="dxa"/>
          </w:tcPr>
          <w:p w:rsidR="001256D0" w:rsidRPr="00225C3C" w:rsidRDefault="001256D0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56D0" w:rsidTr="00F11C38">
        <w:tc>
          <w:tcPr>
            <w:tcW w:w="1202" w:type="dxa"/>
            <w:vMerge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3" w:type="dxa"/>
          </w:tcPr>
          <w:p w:rsidR="001256D0" w:rsidRDefault="001256D0" w:rsidP="00F11C3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58" w:type="dxa"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56D0" w:rsidTr="00F11C38">
        <w:tc>
          <w:tcPr>
            <w:tcW w:w="1202" w:type="dxa"/>
            <w:vMerge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auth_code</w:t>
            </w:r>
          </w:p>
        </w:tc>
        <w:tc>
          <w:tcPr>
            <w:tcW w:w="2783" w:type="dxa"/>
          </w:tcPr>
          <w:p w:rsidR="001256D0" w:rsidRDefault="001256D0" w:rsidP="009D43E2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验证码</w:t>
            </w:r>
          </w:p>
        </w:tc>
        <w:tc>
          <w:tcPr>
            <w:tcW w:w="3258" w:type="dxa"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56D0" w:rsidTr="00F11C38">
        <w:tc>
          <w:tcPr>
            <w:tcW w:w="1202" w:type="dxa"/>
            <w:vMerge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1256D0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auth_type</w:t>
            </w:r>
          </w:p>
        </w:tc>
        <w:tc>
          <w:tcPr>
            <w:tcW w:w="2783" w:type="dxa"/>
          </w:tcPr>
          <w:p w:rsidR="001256D0" w:rsidRDefault="001256D0" w:rsidP="009D43E2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认证码类型</w:t>
            </w:r>
          </w:p>
        </w:tc>
        <w:tc>
          <w:tcPr>
            <w:tcW w:w="3258" w:type="dxa"/>
          </w:tcPr>
          <w:p w:rsidR="001256D0" w:rsidRDefault="002135BB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1C38" w:rsidRDefault="00F11C38" w:rsidP="00F11C38">
      <w:pPr>
        <w:rPr>
          <w:b/>
          <w:bCs/>
          <w:sz w:val="32"/>
          <w:szCs w:val="32"/>
        </w:rPr>
      </w:pPr>
    </w:p>
    <w:p w:rsidR="00F11C38" w:rsidRDefault="00F11C38" w:rsidP="00F11C3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11C38" w:rsidRPr="00225C3C" w:rsidTr="00F11C38">
        <w:tc>
          <w:tcPr>
            <w:tcW w:w="1203" w:type="dxa"/>
            <w:vMerge w:val="restart"/>
            <w:vAlign w:val="center"/>
          </w:tcPr>
          <w:p w:rsidR="00F11C38" w:rsidRDefault="00F11C38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11C38" w:rsidTr="00F11C38">
        <w:tc>
          <w:tcPr>
            <w:tcW w:w="1203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11C38" w:rsidRDefault="00F11C38" w:rsidP="00F11C38"/>
    <w:p w:rsidR="00F11C38" w:rsidRDefault="00F11C38" w:rsidP="00F11C38"/>
    <w:p w:rsidR="00F11C38" w:rsidRPr="00FB765C" w:rsidRDefault="00F11C38" w:rsidP="00F11C38">
      <w:pPr>
        <w:pStyle w:val="2"/>
      </w:pPr>
      <w:r>
        <w:rPr>
          <w:rFonts w:hint="eastAsia"/>
        </w:rPr>
        <w:t>获取验证码</w:t>
      </w:r>
      <w:r>
        <w:rPr>
          <w:rFonts w:hint="eastAsia"/>
        </w:rPr>
        <w:t>cmd = 0x010</w:t>
      </w:r>
      <w:r w:rsidR="0076449E">
        <w:rPr>
          <w:rFonts w:hint="eastAsia"/>
        </w:rPr>
        <w:t>7</w:t>
      </w:r>
    </w:p>
    <w:p w:rsidR="00F11C38" w:rsidRDefault="00F11C38" w:rsidP="00F11C3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F11C38" w:rsidRPr="00225C3C" w:rsidTr="00F11C38">
        <w:tc>
          <w:tcPr>
            <w:tcW w:w="1202" w:type="dxa"/>
            <w:vMerge w:val="restart"/>
            <w:vAlign w:val="center"/>
          </w:tcPr>
          <w:p w:rsidR="00F11C38" w:rsidRDefault="00F11C38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79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3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5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11C38" w:rsidTr="00F11C38">
        <w:tc>
          <w:tcPr>
            <w:tcW w:w="1202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3" w:type="dxa"/>
          </w:tcPr>
          <w:p w:rsidR="00F11C38" w:rsidRDefault="00F11C38" w:rsidP="00F11C3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58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1C38" w:rsidTr="00F11C38">
        <w:tc>
          <w:tcPr>
            <w:tcW w:w="1202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F11C38" w:rsidRDefault="001256D0" w:rsidP="00274B79">
            <w:pPr>
              <w:tabs>
                <w:tab w:val="left" w:pos="5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auth_type</w:t>
            </w:r>
          </w:p>
        </w:tc>
        <w:tc>
          <w:tcPr>
            <w:tcW w:w="2783" w:type="dxa"/>
          </w:tcPr>
          <w:p w:rsidR="00F11C38" w:rsidRDefault="001256D0" w:rsidP="00F11C3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认证码类型</w:t>
            </w:r>
          </w:p>
        </w:tc>
        <w:tc>
          <w:tcPr>
            <w:tcW w:w="3258" w:type="dxa"/>
          </w:tcPr>
          <w:p w:rsidR="00F11C38" w:rsidRDefault="001256D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1C38" w:rsidRDefault="00F11C38" w:rsidP="00F11C38">
      <w:pPr>
        <w:rPr>
          <w:b/>
          <w:bCs/>
          <w:sz w:val="32"/>
          <w:szCs w:val="32"/>
        </w:rPr>
      </w:pPr>
    </w:p>
    <w:p w:rsidR="00F11C38" w:rsidRDefault="00F11C38" w:rsidP="00F11C3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11C38" w:rsidRPr="00225C3C" w:rsidTr="00F11C38">
        <w:tc>
          <w:tcPr>
            <w:tcW w:w="1203" w:type="dxa"/>
            <w:vMerge w:val="restart"/>
            <w:vAlign w:val="center"/>
          </w:tcPr>
          <w:p w:rsidR="00F11C38" w:rsidRDefault="00F11C38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24DEA" w:rsidTr="00F11C38">
        <w:tc>
          <w:tcPr>
            <w:tcW w:w="1203" w:type="dxa"/>
            <w:vMerge/>
          </w:tcPr>
          <w:p w:rsidR="00F24DEA" w:rsidRDefault="00F24DEA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24DEA" w:rsidRDefault="00F24DEA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auth_code</w:t>
            </w:r>
          </w:p>
        </w:tc>
        <w:tc>
          <w:tcPr>
            <w:tcW w:w="2788" w:type="dxa"/>
          </w:tcPr>
          <w:p w:rsidR="00F24DEA" w:rsidRDefault="00F24DEA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密码</w:t>
            </w:r>
          </w:p>
        </w:tc>
        <w:tc>
          <w:tcPr>
            <w:tcW w:w="3265" w:type="dxa"/>
          </w:tcPr>
          <w:p w:rsidR="00F24DEA" w:rsidRDefault="00F24DEA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1C38" w:rsidRDefault="00F11C38" w:rsidP="00F11C38"/>
    <w:p w:rsidR="00F11C38" w:rsidRDefault="00F11C38" w:rsidP="00F11C38"/>
    <w:p w:rsidR="00F11C38" w:rsidRPr="00FB765C" w:rsidRDefault="00F11C38" w:rsidP="00F11C38">
      <w:pPr>
        <w:pStyle w:val="2"/>
      </w:pPr>
      <w:r>
        <w:rPr>
          <w:rFonts w:hint="eastAsia"/>
        </w:rPr>
        <w:t>找回密码</w:t>
      </w:r>
      <w:r>
        <w:rPr>
          <w:rFonts w:hint="eastAsia"/>
        </w:rPr>
        <w:t>cmd = 0x010</w:t>
      </w:r>
      <w:r w:rsidR="0076449E">
        <w:rPr>
          <w:rFonts w:hint="eastAsia"/>
        </w:rPr>
        <w:t>8</w:t>
      </w:r>
    </w:p>
    <w:p w:rsidR="00F11C38" w:rsidRDefault="00F11C38" w:rsidP="00F11C3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F11C38" w:rsidRPr="00225C3C" w:rsidTr="00F11C38">
        <w:tc>
          <w:tcPr>
            <w:tcW w:w="1202" w:type="dxa"/>
            <w:vMerge w:val="restart"/>
            <w:vAlign w:val="center"/>
          </w:tcPr>
          <w:p w:rsidR="00F11C38" w:rsidRDefault="0076449E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79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3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5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11C38" w:rsidTr="00F11C38">
        <w:tc>
          <w:tcPr>
            <w:tcW w:w="1202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3" w:type="dxa"/>
          </w:tcPr>
          <w:p w:rsidR="00F11C38" w:rsidRDefault="00F11C38" w:rsidP="00F11C3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58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1C38" w:rsidRDefault="00F11C38" w:rsidP="00F11C38">
      <w:pPr>
        <w:rPr>
          <w:b/>
          <w:bCs/>
          <w:sz w:val="32"/>
          <w:szCs w:val="32"/>
        </w:rPr>
      </w:pPr>
    </w:p>
    <w:p w:rsidR="00F11C38" w:rsidRDefault="00F11C38" w:rsidP="00F11C3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11C38" w:rsidRPr="00225C3C" w:rsidTr="00F11C38">
        <w:tc>
          <w:tcPr>
            <w:tcW w:w="1203" w:type="dxa"/>
            <w:vMerge w:val="restart"/>
            <w:vAlign w:val="center"/>
          </w:tcPr>
          <w:p w:rsidR="00F11C38" w:rsidRDefault="00F11C38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11C38" w:rsidTr="00F11C38">
        <w:tc>
          <w:tcPr>
            <w:tcW w:w="1203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11C38" w:rsidRDefault="00F11C38" w:rsidP="00F11C38"/>
    <w:p w:rsidR="00F11C38" w:rsidRDefault="00F11C38" w:rsidP="00F11C38"/>
    <w:p w:rsidR="00F11C38" w:rsidRPr="00FB765C" w:rsidRDefault="00F11C38" w:rsidP="00F11C38">
      <w:pPr>
        <w:pStyle w:val="2"/>
      </w:pPr>
      <w:r>
        <w:rPr>
          <w:rFonts w:hint="eastAsia"/>
        </w:rPr>
        <w:t>修改密码</w:t>
      </w:r>
      <w:r>
        <w:rPr>
          <w:rFonts w:hint="eastAsia"/>
        </w:rPr>
        <w:t>cmd = 0x010</w:t>
      </w:r>
      <w:r w:rsidR="0076449E">
        <w:rPr>
          <w:rFonts w:hint="eastAsia"/>
        </w:rPr>
        <w:t>9</w:t>
      </w:r>
    </w:p>
    <w:p w:rsidR="0076449E" w:rsidRDefault="0076449E" w:rsidP="0076449E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74"/>
        <w:gridCol w:w="2662"/>
        <w:gridCol w:w="3112"/>
      </w:tblGrid>
      <w:tr w:rsidR="0076449E" w:rsidRPr="00225C3C" w:rsidTr="00E95DA9">
        <w:tc>
          <w:tcPr>
            <w:tcW w:w="1202" w:type="dxa"/>
            <w:vMerge w:val="restart"/>
            <w:vAlign w:val="center"/>
          </w:tcPr>
          <w:p w:rsidR="0076449E" w:rsidRDefault="0076449E" w:rsidP="00E95D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79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3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58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6449E" w:rsidTr="00E95DA9">
        <w:tc>
          <w:tcPr>
            <w:tcW w:w="1202" w:type="dxa"/>
            <w:vMerge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783" w:type="dxa"/>
          </w:tcPr>
          <w:p w:rsidR="0076449E" w:rsidRDefault="0076449E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258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49E" w:rsidTr="00E95DA9">
        <w:tc>
          <w:tcPr>
            <w:tcW w:w="1202" w:type="dxa"/>
            <w:vMerge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old_password</w:t>
            </w:r>
          </w:p>
        </w:tc>
        <w:tc>
          <w:tcPr>
            <w:tcW w:w="2783" w:type="dxa"/>
          </w:tcPr>
          <w:p w:rsidR="0076449E" w:rsidRDefault="0076449E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旧密码</w:t>
            </w:r>
          </w:p>
        </w:tc>
        <w:tc>
          <w:tcPr>
            <w:tcW w:w="3258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49E" w:rsidTr="00E95DA9">
        <w:tc>
          <w:tcPr>
            <w:tcW w:w="1202" w:type="dxa"/>
            <w:vMerge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783" w:type="dxa"/>
          </w:tcPr>
          <w:p w:rsidR="0076449E" w:rsidRDefault="0076449E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新密码</w:t>
            </w:r>
          </w:p>
        </w:tc>
        <w:tc>
          <w:tcPr>
            <w:tcW w:w="3258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6449E" w:rsidRDefault="0076449E" w:rsidP="0076449E">
      <w:pPr>
        <w:rPr>
          <w:b/>
          <w:bCs/>
          <w:sz w:val="32"/>
          <w:szCs w:val="32"/>
        </w:rPr>
      </w:pPr>
    </w:p>
    <w:p w:rsidR="0076449E" w:rsidRDefault="0076449E" w:rsidP="0076449E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6449E" w:rsidRPr="00225C3C" w:rsidTr="00E95DA9">
        <w:tc>
          <w:tcPr>
            <w:tcW w:w="1203" w:type="dxa"/>
            <w:vMerge w:val="restart"/>
            <w:vAlign w:val="center"/>
          </w:tcPr>
          <w:p w:rsidR="0076449E" w:rsidRDefault="0076449E" w:rsidP="00E95D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6449E" w:rsidRPr="00225C3C" w:rsidRDefault="0076449E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6449E" w:rsidTr="00E95DA9">
        <w:tc>
          <w:tcPr>
            <w:tcW w:w="1203" w:type="dxa"/>
            <w:vMerge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76449E" w:rsidRDefault="0076449E" w:rsidP="00E95DA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449E" w:rsidRDefault="0076449E" w:rsidP="0076449E"/>
    <w:p w:rsidR="006D063A" w:rsidRPr="00FB765C" w:rsidRDefault="006D063A" w:rsidP="006D063A">
      <w:pPr>
        <w:pStyle w:val="2"/>
      </w:pPr>
      <w:r>
        <w:rPr>
          <w:rFonts w:hint="eastAsia"/>
        </w:rPr>
        <w:t>用户是否存在</w:t>
      </w:r>
      <w:r>
        <w:rPr>
          <w:rFonts w:hint="eastAsia"/>
        </w:rPr>
        <w:t>cmd = 0x010A</w:t>
      </w:r>
    </w:p>
    <w:p w:rsidR="006D063A" w:rsidRDefault="006D063A" w:rsidP="006D063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74"/>
        <w:gridCol w:w="2662"/>
        <w:gridCol w:w="3112"/>
      </w:tblGrid>
      <w:tr w:rsidR="006B15E3" w:rsidRPr="00225C3C" w:rsidTr="006D063A">
        <w:tc>
          <w:tcPr>
            <w:tcW w:w="1174" w:type="dxa"/>
            <w:vMerge w:val="restart"/>
            <w:vAlign w:val="center"/>
          </w:tcPr>
          <w:p w:rsidR="006B15E3" w:rsidRDefault="006B15E3" w:rsidP="00E95D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:rsidR="006B15E3" w:rsidRPr="00225C3C" w:rsidRDefault="006B15E3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62" w:type="dxa"/>
          </w:tcPr>
          <w:p w:rsidR="006B15E3" w:rsidRPr="00225C3C" w:rsidRDefault="006B15E3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12" w:type="dxa"/>
          </w:tcPr>
          <w:p w:rsidR="006B15E3" w:rsidRPr="00225C3C" w:rsidRDefault="006B15E3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15E3" w:rsidTr="006D063A">
        <w:tc>
          <w:tcPr>
            <w:tcW w:w="1174" w:type="dxa"/>
            <w:vMerge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662" w:type="dxa"/>
          </w:tcPr>
          <w:p w:rsidR="006B15E3" w:rsidRDefault="006B15E3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112" w:type="dxa"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15E3" w:rsidTr="006D063A">
        <w:tc>
          <w:tcPr>
            <w:tcW w:w="1174" w:type="dxa"/>
            <w:vMerge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sourceid</w:t>
            </w:r>
          </w:p>
        </w:tc>
        <w:tc>
          <w:tcPr>
            <w:tcW w:w="2662" w:type="dxa"/>
          </w:tcPr>
          <w:p w:rsidR="006B15E3" w:rsidRDefault="006B15E3" w:rsidP="00E95DA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112" w:type="dxa"/>
          </w:tcPr>
          <w:p w:rsidR="006B15E3" w:rsidRDefault="006B15E3" w:rsidP="00E95DA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D063A" w:rsidRDefault="006D063A" w:rsidP="006D063A">
      <w:pPr>
        <w:rPr>
          <w:b/>
          <w:bCs/>
          <w:sz w:val="32"/>
          <w:szCs w:val="32"/>
        </w:rPr>
      </w:pPr>
    </w:p>
    <w:p w:rsidR="006D063A" w:rsidRDefault="006D063A" w:rsidP="006D063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D063A" w:rsidRPr="00225C3C" w:rsidTr="00E95DA9">
        <w:tc>
          <w:tcPr>
            <w:tcW w:w="1203" w:type="dxa"/>
            <w:vMerge w:val="restart"/>
            <w:vAlign w:val="center"/>
          </w:tcPr>
          <w:p w:rsidR="006D063A" w:rsidRDefault="006D063A" w:rsidP="00E95D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D063A" w:rsidRPr="00225C3C" w:rsidRDefault="006D063A" w:rsidP="00E95DA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D063A" w:rsidTr="00E95DA9">
        <w:tc>
          <w:tcPr>
            <w:tcW w:w="1203" w:type="dxa"/>
            <w:vMerge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6D063A" w:rsidRDefault="006D063A" w:rsidP="00E95DA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D063A" w:rsidRDefault="006D063A" w:rsidP="006D063A"/>
    <w:p w:rsidR="00F11C38" w:rsidRDefault="00F11C38" w:rsidP="0076449E"/>
    <w:p w:rsidR="00F11C38" w:rsidRDefault="00F11C38" w:rsidP="00F11C38"/>
    <w:p w:rsidR="00F11C38" w:rsidRPr="00FB765C" w:rsidRDefault="00F11C38" w:rsidP="00F11C38">
      <w:pPr>
        <w:pStyle w:val="2"/>
      </w:pPr>
      <w:r>
        <w:rPr>
          <w:rFonts w:hint="eastAsia"/>
        </w:rPr>
        <w:lastRenderedPageBreak/>
        <w:t>获取</w:t>
      </w:r>
      <w:r w:rsidR="006D063A">
        <w:rPr>
          <w:rFonts w:hint="eastAsia"/>
        </w:rPr>
        <w:t>用户</w:t>
      </w:r>
      <w:r>
        <w:rPr>
          <w:rFonts w:hint="eastAsia"/>
        </w:rPr>
        <w:t>已绑定路由器</w:t>
      </w:r>
      <w:r>
        <w:rPr>
          <w:rFonts w:hint="eastAsia"/>
        </w:rPr>
        <w:t>cmd = 0x010</w:t>
      </w:r>
      <w:r w:rsidR="006D063A">
        <w:rPr>
          <w:rFonts w:hint="eastAsia"/>
        </w:rPr>
        <w:t>B</w:t>
      </w:r>
    </w:p>
    <w:p w:rsidR="00F11C38" w:rsidRDefault="00F11C38" w:rsidP="00F11C3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74"/>
        <w:gridCol w:w="2662"/>
        <w:gridCol w:w="3112"/>
      </w:tblGrid>
      <w:tr w:rsidR="0076449E" w:rsidRPr="00225C3C" w:rsidTr="006D063A">
        <w:tc>
          <w:tcPr>
            <w:tcW w:w="1174" w:type="dxa"/>
            <w:vMerge w:val="restart"/>
            <w:vAlign w:val="center"/>
          </w:tcPr>
          <w:p w:rsidR="0076449E" w:rsidRDefault="0076449E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:rsidR="0076449E" w:rsidRPr="00225C3C" w:rsidRDefault="0076449E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62" w:type="dxa"/>
          </w:tcPr>
          <w:p w:rsidR="0076449E" w:rsidRPr="00225C3C" w:rsidRDefault="0076449E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12" w:type="dxa"/>
          </w:tcPr>
          <w:p w:rsidR="0076449E" w:rsidRPr="00225C3C" w:rsidRDefault="0076449E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6449E" w:rsidTr="006D063A">
        <w:tc>
          <w:tcPr>
            <w:tcW w:w="1174" w:type="dxa"/>
            <w:vMerge/>
          </w:tcPr>
          <w:p w:rsidR="0076449E" w:rsidRDefault="0076449E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76449E" w:rsidRDefault="0076449E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662" w:type="dxa"/>
          </w:tcPr>
          <w:p w:rsidR="0076449E" w:rsidRDefault="0076449E" w:rsidP="00F11C3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112" w:type="dxa"/>
          </w:tcPr>
          <w:p w:rsidR="0076449E" w:rsidRDefault="0076449E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1C38" w:rsidRDefault="00F11C38" w:rsidP="00F11C38">
      <w:pPr>
        <w:rPr>
          <w:b/>
          <w:bCs/>
          <w:sz w:val="32"/>
          <w:szCs w:val="32"/>
        </w:rPr>
      </w:pPr>
    </w:p>
    <w:p w:rsidR="00F11C38" w:rsidRDefault="00F11C38" w:rsidP="00F11C3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11C38" w:rsidRPr="00225C3C" w:rsidTr="00F11C38">
        <w:tc>
          <w:tcPr>
            <w:tcW w:w="1203" w:type="dxa"/>
            <w:vMerge w:val="restart"/>
            <w:vAlign w:val="center"/>
          </w:tcPr>
          <w:p w:rsidR="00F11C38" w:rsidRDefault="00F11C38" w:rsidP="00F11C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11C38" w:rsidRPr="00225C3C" w:rsidRDefault="00F11C38" w:rsidP="00F11C3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11C38" w:rsidTr="00F11C38">
        <w:tc>
          <w:tcPr>
            <w:tcW w:w="1203" w:type="dxa"/>
            <w:vMerge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11C38" w:rsidRDefault="004755C0" w:rsidP="00F11C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router_list</w:t>
            </w:r>
          </w:p>
        </w:tc>
        <w:tc>
          <w:tcPr>
            <w:tcW w:w="2788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F11C38" w:rsidRDefault="00F11C38" w:rsidP="00F11C3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11C38" w:rsidRDefault="00F11C38" w:rsidP="00F11C38"/>
    <w:p w:rsidR="00717F50" w:rsidRPr="00FB765C" w:rsidRDefault="00717F50" w:rsidP="00717F50">
      <w:pPr>
        <w:pStyle w:val="2"/>
      </w:pPr>
      <w:r>
        <w:rPr>
          <w:rFonts w:hint="eastAsia"/>
        </w:rPr>
        <w:t>查询路由器是否绑定</w:t>
      </w:r>
      <w:r>
        <w:rPr>
          <w:rFonts w:hint="eastAsia"/>
        </w:rPr>
        <w:t>cmd = 0x010C</w:t>
      </w:r>
    </w:p>
    <w:p w:rsidR="00717F50" w:rsidRDefault="00717F50" w:rsidP="00717F50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74"/>
        <w:gridCol w:w="2662"/>
        <w:gridCol w:w="3112"/>
      </w:tblGrid>
      <w:tr w:rsidR="00717F50" w:rsidRPr="00225C3C" w:rsidTr="003D3129">
        <w:tc>
          <w:tcPr>
            <w:tcW w:w="1174" w:type="dxa"/>
            <w:vMerge w:val="restart"/>
            <w:vAlign w:val="center"/>
          </w:tcPr>
          <w:p w:rsidR="00717F50" w:rsidRDefault="00717F50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62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12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17F50" w:rsidTr="003D3129">
        <w:tc>
          <w:tcPr>
            <w:tcW w:w="1174" w:type="dxa"/>
            <w:vMerge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usr_name</w:t>
            </w:r>
          </w:p>
        </w:tc>
        <w:tc>
          <w:tcPr>
            <w:tcW w:w="2662" w:type="dxa"/>
          </w:tcPr>
          <w:p w:rsidR="00717F50" w:rsidRDefault="00717F50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用户名</w:t>
            </w:r>
          </w:p>
        </w:tc>
        <w:tc>
          <w:tcPr>
            <w:tcW w:w="3112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7F50" w:rsidTr="003D3129">
        <w:tc>
          <w:tcPr>
            <w:tcW w:w="1174" w:type="dxa"/>
            <w:vMerge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717F50" w:rsidRDefault="005D13E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</w:t>
            </w:r>
            <w:r w:rsidR="00717F50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662" w:type="dxa"/>
          </w:tcPr>
          <w:p w:rsidR="00717F50" w:rsidRDefault="00717F50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设备唯一标识</w:t>
            </w:r>
          </w:p>
        </w:tc>
        <w:tc>
          <w:tcPr>
            <w:tcW w:w="3112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17F50" w:rsidRDefault="00717F50" w:rsidP="00717F50">
      <w:pPr>
        <w:rPr>
          <w:b/>
          <w:bCs/>
          <w:sz w:val="32"/>
          <w:szCs w:val="32"/>
        </w:rPr>
      </w:pPr>
    </w:p>
    <w:p w:rsidR="00717F50" w:rsidRDefault="00717F50" w:rsidP="00717F50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73"/>
        <w:gridCol w:w="2785"/>
        <w:gridCol w:w="3261"/>
      </w:tblGrid>
      <w:tr w:rsidR="00717F50" w:rsidRPr="00225C3C" w:rsidTr="003D3129">
        <w:tc>
          <w:tcPr>
            <w:tcW w:w="1203" w:type="dxa"/>
            <w:vMerge w:val="restart"/>
            <w:vAlign w:val="center"/>
          </w:tcPr>
          <w:p w:rsidR="00717F50" w:rsidRDefault="00717F50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17F50" w:rsidRPr="00225C3C" w:rsidRDefault="00717F50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17F50" w:rsidTr="003D3129">
        <w:tc>
          <w:tcPr>
            <w:tcW w:w="1203" w:type="dxa"/>
            <w:vMerge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bind_state</w:t>
            </w:r>
          </w:p>
        </w:tc>
        <w:tc>
          <w:tcPr>
            <w:tcW w:w="2788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绑定状态</w:t>
            </w:r>
            <w:r w:rsidR="005D13E4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5D13E4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，表示未绑定；</w:t>
            </w:r>
            <w:r w:rsidR="005D13E4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5D13E4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，表示已绑定</w:t>
            </w:r>
          </w:p>
        </w:tc>
        <w:tc>
          <w:tcPr>
            <w:tcW w:w="3265" w:type="dxa"/>
          </w:tcPr>
          <w:p w:rsidR="00717F50" w:rsidRDefault="00717F50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17F50" w:rsidRDefault="00717F50" w:rsidP="00717F50"/>
    <w:p w:rsidR="007726AD" w:rsidRDefault="007726AD" w:rsidP="004A099E">
      <w:pPr>
        <w:spacing w:line="360" w:lineRule="auto"/>
        <w:rPr>
          <w:sz w:val="24"/>
          <w:szCs w:val="24"/>
        </w:rPr>
      </w:pPr>
    </w:p>
    <w:p w:rsidR="007726AD" w:rsidRDefault="007726AD" w:rsidP="007726AD">
      <w:pPr>
        <w:pStyle w:val="1"/>
      </w:pPr>
      <w:r>
        <w:rPr>
          <w:rFonts w:hint="eastAsia"/>
        </w:rPr>
        <w:t>参数设置系统模块接口</w:t>
      </w:r>
    </w:p>
    <w:p w:rsidR="007726AD" w:rsidRDefault="00E476DA" w:rsidP="007726AD">
      <w:pPr>
        <w:pStyle w:val="2"/>
      </w:pPr>
      <w:r>
        <w:rPr>
          <w:rFonts w:hint="eastAsia"/>
        </w:rPr>
        <w:t>创建分组</w:t>
      </w:r>
      <w:r w:rsidR="007726AD">
        <w:rPr>
          <w:rFonts w:hint="eastAsia"/>
        </w:rPr>
        <w:t>cmd = 0x0</w:t>
      </w:r>
      <w:r w:rsidR="00063F95">
        <w:rPr>
          <w:rFonts w:hint="eastAsia"/>
        </w:rPr>
        <w:t>2</w:t>
      </w:r>
      <w:r w:rsidR="007726AD">
        <w:rPr>
          <w:rFonts w:hint="eastAsia"/>
        </w:rPr>
        <w:t>00</w:t>
      </w:r>
    </w:p>
    <w:p w:rsidR="007726AD" w:rsidRDefault="007726AD" w:rsidP="007726A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867"/>
        <w:gridCol w:w="2541"/>
        <w:gridCol w:w="2968"/>
      </w:tblGrid>
      <w:tr w:rsidR="007726AD" w:rsidRPr="00225C3C" w:rsidTr="007726AD">
        <w:tc>
          <w:tcPr>
            <w:tcW w:w="1203" w:type="dxa"/>
            <w:vMerge w:val="restart"/>
            <w:vAlign w:val="center"/>
          </w:tcPr>
          <w:p w:rsidR="007726AD" w:rsidRDefault="007726AD" w:rsidP="007726A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FD6CE7" w:rsidP="00FD6C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788" w:type="dxa"/>
          </w:tcPr>
          <w:p w:rsidR="007726AD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分组名称</w:t>
            </w:r>
          </w:p>
        </w:tc>
        <w:tc>
          <w:tcPr>
            <w:tcW w:w="3265" w:type="dxa"/>
          </w:tcPr>
          <w:p w:rsidR="007726AD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FD6CE7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nternet_access</w:t>
            </w:r>
          </w:p>
        </w:tc>
        <w:tc>
          <w:tcPr>
            <w:tcW w:w="2788" w:type="dxa"/>
          </w:tcPr>
          <w:p w:rsidR="00E476DA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互联网访问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A12686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 w:rsidR="00FD6CE7">
              <w:rPr>
                <w:rFonts w:hint="eastAsia"/>
                <w:sz w:val="24"/>
                <w:szCs w:val="24"/>
              </w:rPr>
              <w:t>_ctrl</w:t>
            </w:r>
          </w:p>
        </w:tc>
        <w:tc>
          <w:tcPr>
            <w:tcW w:w="2788" w:type="dxa"/>
          </w:tcPr>
          <w:p w:rsidR="00E476DA" w:rsidRPr="00231103" w:rsidRDefault="00A12686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</w:t>
            </w:r>
            <w:r w:rsidR="007E778C"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控制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FD6CE7" w:rsidP="00A126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  <w:r w:rsidR="00A12686">
              <w:rPr>
                <w:rFonts w:hint="eastAsia"/>
                <w:sz w:val="24"/>
                <w:szCs w:val="24"/>
              </w:rPr>
              <w:t>disc</w:t>
            </w:r>
            <w:r>
              <w:rPr>
                <w:rFonts w:hint="eastAsia"/>
                <w:sz w:val="24"/>
                <w:szCs w:val="24"/>
              </w:rPr>
              <w:t>_access</w:t>
            </w:r>
          </w:p>
        </w:tc>
        <w:tc>
          <w:tcPr>
            <w:tcW w:w="2788" w:type="dxa"/>
          </w:tcPr>
          <w:p w:rsidR="00E476DA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路由盘访问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FD6CE7" w:rsidP="00A126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  <w:r w:rsidR="00A12686">
              <w:rPr>
                <w:rFonts w:hint="eastAsia"/>
                <w:sz w:val="24"/>
                <w:szCs w:val="24"/>
              </w:rPr>
              <w:t>disc</w:t>
            </w:r>
            <w:r>
              <w:rPr>
                <w:rFonts w:hint="eastAsia"/>
                <w:sz w:val="24"/>
                <w:szCs w:val="24"/>
              </w:rPr>
              <w:t>_ctrl</w:t>
            </w:r>
          </w:p>
        </w:tc>
        <w:tc>
          <w:tcPr>
            <w:tcW w:w="2788" w:type="dxa"/>
          </w:tcPr>
          <w:p w:rsidR="00E476DA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路由盘控制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FD6CE7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pridisk_access</w:t>
            </w:r>
          </w:p>
        </w:tc>
        <w:tc>
          <w:tcPr>
            <w:tcW w:w="2788" w:type="dxa"/>
          </w:tcPr>
          <w:p w:rsidR="00E476DA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私密盘访问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7726AD">
        <w:tc>
          <w:tcPr>
            <w:tcW w:w="1203" w:type="dxa"/>
            <w:vMerge/>
          </w:tcPr>
          <w:p w:rsidR="00E476DA" w:rsidRDefault="00E476DA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FD6CE7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pridisk_ctrl</w:t>
            </w:r>
          </w:p>
        </w:tc>
        <w:tc>
          <w:tcPr>
            <w:tcW w:w="2788" w:type="dxa"/>
          </w:tcPr>
          <w:p w:rsidR="00E476DA" w:rsidRPr="00231103" w:rsidRDefault="007E778C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私密盘控制</w:t>
            </w:r>
          </w:p>
        </w:tc>
        <w:tc>
          <w:tcPr>
            <w:tcW w:w="3265" w:type="dxa"/>
          </w:tcPr>
          <w:p w:rsidR="00E476DA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726AD" w:rsidRPr="00231103" w:rsidRDefault="007726AD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726AD" w:rsidRDefault="007726AD" w:rsidP="007726AD">
      <w:pPr>
        <w:rPr>
          <w:b/>
          <w:bCs/>
          <w:sz w:val="32"/>
          <w:szCs w:val="32"/>
        </w:rPr>
      </w:pPr>
    </w:p>
    <w:p w:rsidR="007726AD" w:rsidRDefault="007726AD" w:rsidP="007726A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726AD" w:rsidRPr="00225C3C" w:rsidTr="007726AD">
        <w:tc>
          <w:tcPr>
            <w:tcW w:w="1203" w:type="dxa"/>
            <w:vMerge w:val="restart"/>
            <w:vAlign w:val="center"/>
          </w:tcPr>
          <w:p w:rsidR="007726AD" w:rsidRDefault="007726AD" w:rsidP="007726A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FD6CE7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7726AD" w:rsidRDefault="000E0F32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265" w:type="dxa"/>
          </w:tcPr>
          <w:p w:rsidR="007726AD" w:rsidRDefault="000E0F32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0287D" w:rsidRDefault="00C0287D" w:rsidP="00C0287D">
      <w:pPr>
        <w:pStyle w:val="2"/>
      </w:pPr>
      <w:r>
        <w:rPr>
          <w:rFonts w:hint="eastAsia"/>
        </w:rPr>
        <w:t>获取分组</w:t>
      </w:r>
      <w:r w:rsidR="00A42962">
        <w:rPr>
          <w:rFonts w:hint="eastAsia"/>
        </w:rPr>
        <w:t>列表</w:t>
      </w:r>
      <w:r>
        <w:rPr>
          <w:rFonts w:hint="eastAsia"/>
        </w:rPr>
        <w:t>cmd = 0x020</w:t>
      </w:r>
      <w:r w:rsidR="00AB06D7">
        <w:rPr>
          <w:rFonts w:hint="eastAsia"/>
        </w:rPr>
        <w:t>1</w:t>
      </w:r>
    </w:p>
    <w:p w:rsidR="00C0287D" w:rsidRDefault="00C0287D" w:rsidP="00C0287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0287D" w:rsidRPr="00225C3C" w:rsidTr="00B95171">
        <w:tc>
          <w:tcPr>
            <w:tcW w:w="1203" w:type="dxa"/>
            <w:vMerge w:val="restart"/>
            <w:vAlign w:val="center"/>
          </w:tcPr>
          <w:p w:rsidR="00C0287D" w:rsidRDefault="00C0287D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0287D" w:rsidTr="00B95171">
        <w:tc>
          <w:tcPr>
            <w:tcW w:w="1203" w:type="dxa"/>
            <w:vMerge/>
          </w:tcPr>
          <w:p w:rsidR="00C0287D" w:rsidRDefault="00C0287D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0287D" w:rsidRDefault="00C0287D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0287D" w:rsidRPr="00231103" w:rsidRDefault="00C0287D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0287D" w:rsidRDefault="00C0287D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0287D" w:rsidRDefault="00C0287D" w:rsidP="00C0287D">
      <w:pPr>
        <w:rPr>
          <w:b/>
          <w:bCs/>
          <w:sz w:val="32"/>
          <w:szCs w:val="32"/>
        </w:rPr>
      </w:pPr>
    </w:p>
    <w:p w:rsidR="00C0287D" w:rsidRDefault="00C0287D" w:rsidP="00C0287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0287D" w:rsidRPr="00225C3C" w:rsidTr="00B95171">
        <w:tc>
          <w:tcPr>
            <w:tcW w:w="1203" w:type="dxa"/>
            <w:vMerge w:val="restart"/>
            <w:vAlign w:val="center"/>
          </w:tcPr>
          <w:p w:rsidR="00C0287D" w:rsidRDefault="00C0287D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0287D" w:rsidRPr="00225C3C" w:rsidRDefault="00C0287D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0287D" w:rsidTr="00B95171">
        <w:tc>
          <w:tcPr>
            <w:tcW w:w="1203" w:type="dxa"/>
            <w:vMerge/>
          </w:tcPr>
          <w:p w:rsidR="00C0287D" w:rsidRDefault="00C0287D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0287D" w:rsidRDefault="00FD6CE7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group_list</w:t>
            </w:r>
          </w:p>
        </w:tc>
        <w:tc>
          <w:tcPr>
            <w:tcW w:w="2788" w:type="dxa"/>
          </w:tcPr>
          <w:p w:rsidR="00C0287D" w:rsidRDefault="003A5E41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分组名称列表</w:t>
            </w:r>
          </w:p>
        </w:tc>
        <w:tc>
          <w:tcPr>
            <w:tcW w:w="3265" w:type="dxa"/>
          </w:tcPr>
          <w:p w:rsidR="00C0287D" w:rsidRDefault="00C0287D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0287D" w:rsidRDefault="00C0287D" w:rsidP="00C0287D"/>
    <w:p w:rsidR="00A42962" w:rsidRDefault="00A42962" w:rsidP="00A42962">
      <w:pPr>
        <w:pStyle w:val="2"/>
      </w:pPr>
      <w:r>
        <w:rPr>
          <w:rFonts w:hint="eastAsia"/>
        </w:rPr>
        <w:t>获取分组设置信息</w:t>
      </w:r>
      <w:r>
        <w:rPr>
          <w:rFonts w:hint="eastAsia"/>
        </w:rPr>
        <w:t>cmd = 0x020</w:t>
      </w:r>
      <w:r w:rsidR="00DD5774">
        <w:rPr>
          <w:rFonts w:hint="eastAsia"/>
        </w:rPr>
        <w:t>2</w:t>
      </w:r>
    </w:p>
    <w:p w:rsidR="00A42962" w:rsidRDefault="00A42962" w:rsidP="00A4296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A42962" w:rsidRPr="00225C3C" w:rsidTr="00A42962">
        <w:tc>
          <w:tcPr>
            <w:tcW w:w="1203" w:type="dxa"/>
            <w:vMerge w:val="restart"/>
            <w:vAlign w:val="center"/>
          </w:tcPr>
          <w:p w:rsidR="00A42962" w:rsidRDefault="00A42962" w:rsidP="00A429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42962" w:rsidRPr="00225C3C" w:rsidRDefault="00A42962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42962" w:rsidRPr="00225C3C" w:rsidRDefault="00A42962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42962" w:rsidRPr="00225C3C" w:rsidRDefault="00A42962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42962" w:rsidTr="00A42962">
        <w:tc>
          <w:tcPr>
            <w:tcW w:w="1203" w:type="dxa"/>
            <w:vMerge/>
          </w:tcPr>
          <w:p w:rsidR="00A42962" w:rsidRDefault="00A42962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42962" w:rsidRDefault="00A42962" w:rsidP="00A4296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A42962" w:rsidRPr="00231103" w:rsidRDefault="00A42962" w:rsidP="00A42962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A42962" w:rsidRDefault="00A42962" w:rsidP="00A4296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42962" w:rsidRDefault="00A42962" w:rsidP="00A42962">
      <w:pPr>
        <w:rPr>
          <w:b/>
          <w:bCs/>
          <w:sz w:val="32"/>
          <w:szCs w:val="32"/>
        </w:rPr>
      </w:pPr>
    </w:p>
    <w:p w:rsidR="00A42962" w:rsidRDefault="00A42962" w:rsidP="00A4296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867"/>
        <w:gridCol w:w="2541"/>
        <w:gridCol w:w="2968"/>
      </w:tblGrid>
      <w:tr w:rsidR="00907973" w:rsidRPr="00225C3C" w:rsidTr="00907973">
        <w:tc>
          <w:tcPr>
            <w:tcW w:w="1146" w:type="dxa"/>
            <w:vMerge w:val="restart"/>
            <w:vAlign w:val="center"/>
          </w:tcPr>
          <w:p w:rsidR="00907973" w:rsidRDefault="00907973" w:rsidP="00A4296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867" w:type="dxa"/>
          </w:tcPr>
          <w:p w:rsidR="00907973" w:rsidRPr="00225C3C" w:rsidRDefault="00907973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41" w:type="dxa"/>
          </w:tcPr>
          <w:p w:rsidR="00907973" w:rsidRPr="00225C3C" w:rsidRDefault="00907973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68" w:type="dxa"/>
          </w:tcPr>
          <w:p w:rsidR="00907973" w:rsidRPr="00225C3C" w:rsidRDefault="00907973" w:rsidP="00A4296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internet_access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互联网访问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router_ctrl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</w:t>
            </w: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控制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routedisc_access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路由盘访问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A126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routedisc_ctrl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路由盘控制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pridisk_access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私密盘访问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pridisk_ctrl</w:t>
            </w:r>
          </w:p>
        </w:tc>
        <w:tc>
          <w:tcPr>
            <w:tcW w:w="2541" w:type="dxa"/>
          </w:tcPr>
          <w:p w:rsidR="00907973" w:rsidRPr="00231103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私密盘控制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7973" w:rsidTr="00907973">
        <w:tc>
          <w:tcPr>
            <w:tcW w:w="1146" w:type="dxa"/>
            <w:vMerge/>
          </w:tcPr>
          <w:p w:rsidR="00907973" w:rsidRDefault="00907973" w:rsidP="00A429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541" w:type="dxa"/>
          </w:tcPr>
          <w:p w:rsidR="00907973" w:rsidRPr="007E778C" w:rsidRDefault="0090797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成员数量</w:t>
            </w:r>
          </w:p>
        </w:tc>
        <w:tc>
          <w:tcPr>
            <w:tcW w:w="2968" w:type="dxa"/>
          </w:tcPr>
          <w:p w:rsidR="00907973" w:rsidRDefault="0090797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42962" w:rsidRDefault="00A42962" w:rsidP="00A42962"/>
    <w:p w:rsidR="007726AD" w:rsidRDefault="007726AD" w:rsidP="007726AD"/>
    <w:p w:rsidR="00C42BB6" w:rsidRDefault="00C42BB6" w:rsidP="00C42BB6">
      <w:pPr>
        <w:pStyle w:val="2"/>
      </w:pPr>
      <w:r>
        <w:rPr>
          <w:rFonts w:hint="eastAsia"/>
        </w:rPr>
        <w:t>删除分组</w:t>
      </w:r>
      <w:r>
        <w:rPr>
          <w:rFonts w:hint="eastAsia"/>
        </w:rPr>
        <w:t>cmd = 0x020</w:t>
      </w:r>
      <w:r w:rsidR="00DD5774">
        <w:rPr>
          <w:rFonts w:hint="eastAsia"/>
        </w:rPr>
        <w:t>3</w:t>
      </w:r>
    </w:p>
    <w:p w:rsidR="00C42BB6" w:rsidRDefault="00C42BB6" w:rsidP="00C42BB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42BB6" w:rsidRPr="00225C3C" w:rsidTr="0000639C">
        <w:tc>
          <w:tcPr>
            <w:tcW w:w="1203" w:type="dxa"/>
            <w:vMerge w:val="restart"/>
            <w:vAlign w:val="center"/>
          </w:tcPr>
          <w:p w:rsidR="00C42BB6" w:rsidRDefault="00C42BB6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C42BB6" w:rsidRPr="00231103" w:rsidRDefault="000E0F32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42BB6" w:rsidRDefault="00C42BB6" w:rsidP="00C42BB6">
      <w:pPr>
        <w:rPr>
          <w:b/>
          <w:bCs/>
          <w:sz w:val="32"/>
          <w:szCs w:val="32"/>
        </w:rPr>
      </w:pPr>
    </w:p>
    <w:p w:rsidR="00C42BB6" w:rsidRDefault="00C42BB6" w:rsidP="00C42BB6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42BB6" w:rsidRPr="00225C3C" w:rsidTr="0000639C">
        <w:tc>
          <w:tcPr>
            <w:tcW w:w="1203" w:type="dxa"/>
            <w:vMerge w:val="restart"/>
            <w:vAlign w:val="center"/>
          </w:tcPr>
          <w:p w:rsidR="00C42BB6" w:rsidRDefault="00C42BB6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42BB6" w:rsidRPr="0029111E" w:rsidRDefault="00C42BB6" w:rsidP="00C42BB6"/>
    <w:p w:rsidR="00C42BB6" w:rsidRDefault="00C42BB6" w:rsidP="00C42BB6">
      <w:pPr>
        <w:pStyle w:val="2"/>
      </w:pPr>
      <w:r>
        <w:rPr>
          <w:rFonts w:hint="eastAsia"/>
        </w:rPr>
        <w:t>修改分组</w:t>
      </w:r>
      <w:r>
        <w:rPr>
          <w:rFonts w:hint="eastAsia"/>
        </w:rPr>
        <w:t>cmd = 0x020</w:t>
      </w:r>
      <w:r w:rsidR="00DD5774">
        <w:rPr>
          <w:rFonts w:hint="eastAsia"/>
        </w:rPr>
        <w:t>4</w:t>
      </w:r>
    </w:p>
    <w:p w:rsidR="00C42BB6" w:rsidRDefault="00C42BB6" w:rsidP="00C42BB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867"/>
        <w:gridCol w:w="2541"/>
        <w:gridCol w:w="2968"/>
      </w:tblGrid>
      <w:tr w:rsidR="00C42BB6" w:rsidRPr="00225C3C" w:rsidTr="0000639C">
        <w:tc>
          <w:tcPr>
            <w:tcW w:w="1203" w:type="dxa"/>
            <w:vMerge w:val="restart"/>
            <w:vAlign w:val="center"/>
          </w:tcPr>
          <w:p w:rsidR="00C42BB6" w:rsidRDefault="00C42BB6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C42BB6" w:rsidRPr="00231103" w:rsidRDefault="000E0F32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F2D57" w:rsidTr="0000639C">
        <w:tc>
          <w:tcPr>
            <w:tcW w:w="1203" w:type="dxa"/>
            <w:vMerge/>
          </w:tcPr>
          <w:p w:rsidR="001F2D57" w:rsidRDefault="001F2D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F2D57" w:rsidRDefault="001F2D5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788" w:type="dxa"/>
          </w:tcPr>
          <w:p w:rsidR="001F2D57" w:rsidRDefault="001F2D57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分组名</w:t>
            </w:r>
          </w:p>
        </w:tc>
        <w:tc>
          <w:tcPr>
            <w:tcW w:w="3265" w:type="dxa"/>
          </w:tcPr>
          <w:p w:rsidR="001F2D57" w:rsidRDefault="001F2D5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internet_access</w:t>
            </w: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互联网访问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A12686" w:rsidP="00FD6C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 w:rsidR="00FD6CE7">
              <w:rPr>
                <w:rFonts w:hint="eastAsia"/>
                <w:sz w:val="24"/>
                <w:szCs w:val="24"/>
              </w:rPr>
              <w:t>_ctrl</w:t>
            </w:r>
          </w:p>
        </w:tc>
        <w:tc>
          <w:tcPr>
            <w:tcW w:w="2788" w:type="dxa"/>
          </w:tcPr>
          <w:p w:rsidR="00C42BB6" w:rsidRPr="00231103" w:rsidRDefault="00A1268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</w:t>
            </w:r>
            <w:r w:rsidR="00C42BB6"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控制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A126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  <w:r w:rsidR="00A12686">
              <w:rPr>
                <w:rFonts w:hint="eastAsia"/>
                <w:sz w:val="24"/>
                <w:szCs w:val="24"/>
              </w:rPr>
              <w:t>disc</w:t>
            </w:r>
            <w:r>
              <w:rPr>
                <w:rFonts w:hint="eastAsia"/>
                <w:sz w:val="24"/>
                <w:szCs w:val="24"/>
              </w:rPr>
              <w:t>_access</w:t>
            </w: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路由盘访问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A1268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routedisc</w:t>
            </w:r>
            <w:r w:rsidR="00FD6CE7">
              <w:rPr>
                <w:rFonts w:hint="eastAsia"/>
                <w:sz w:val="24"/>
                <w:szCs w:val="24"/>
              </w:rPr>
              <w:t>_ctrl</w:t>
            </w: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路由盘控制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pridisk_access</w:t>
            </w: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私密盘访问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pridisk_ctrl</w:t>
            </w: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私密盘控制</w:t>
            </w: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42BB6" w:rsidRPr="00231103" w:rsidRDefault="00C42BB6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42BB6" w:rsidRDefault="00C42BB6" w:rsidP="00C42BB6">
      <w:pPr>
        <w:rPr>
          <w:b/>
          <w:bCs/>
          <w:sz w:val="32"/>
          <w:szCs w:val="32"/>
        </w:rPr>
      </w:pPr>
    </w:p>
    <w:p w:rsidR="00C42BB6" w:rsidRDefault="00C42BB6" w:rsidP="00C42BB6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42BB6" w:rsidRPr="00225C3C" w:rsidTr="0000639C">
        <w:tc>
          <w:tcPr>
            <w:tcW w:w="1203" w:type="dxa"/>
            <w:vMerge w:val="restart"/>
            <w:vAlign w:val="center"/>
          </w:tcPr>
          <w:p w:rsidR="00C42BB6" w:rsidRDefault="00C42BB6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42BB6" w:rsidRPr="00225C3C" w:rsidRDefault="00C42BB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42BB6" w:rsidTr="0000639C">
        <w:tc>
          <w:tcPr>
            <w:tcW w:w="1203" w:type="dxa"/>
            <w:vMerge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C42BB6" w:rsidRDefault="00C42BB6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42BB6" w:rsidRPr="0029111E" w:rsidRDefault="00C42BB6" w:rsidP="00C42BB6"/>
    <w:p w:rsidR="00C42BB6" w:rsidRPr="0029111E" w:rsidRDefault="00C42BB6" w:rsidP="007726AD"/>
    <w:p w:rsidR="007726AD" w:rsidRDefault="00E476DA" w:rsidP="007726AD">
      <w:pPr>
        <w:pStyle w:val="2"/>
      </w:pPr>
      <w:r>
        <w:rPr>
          <w:rFonts w:hint="eastAsia"/>
        </w:rPr>
        <w:t>增加分组设备</w:t>
      </w:r>
      <w:r w:rsidR="007726AD">
        <w:rPr>
          <w:rFonts w:hint="eastAsia"/>
        </w:rPr>
        <w:t>cmd = 0x0</w:t>
      </w:r>
      <w:r w:rsidR="00063F95">
        <w:rPr>
          <w:rFonts w:hint="eastAsia"/>
        </w:rPr>
        <w:t>2</w:t>
      </w:r>
      <w:r w:rsidR="007726AD">
        <w:rPr>
          <w:rFonts w:hint="eastAsia"/>
        </w:rPr>
        <w:t>0</w:t>
      </w:r>
      <w:r w:rsidR="00DD5774">
        <w:rPr>
          <w:rFonts w:hint="eastAsia"/>
        </w:rPr>
        <w:t>5</w:t>
      </w:r>
    </w:p>
    <w:p w:rsidR="007726AD" w:rsidRDefault="007726AD" w:rsidP="007726A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726AD" w:rsidRPr="00225C3C" w:rsidTr="007726AD">
        <w:tc>
          <w:tcPr>
            <w:tcW w:w="1203" w:type="dxa"/>
            <w:vMerge w:val="restart"/>
            <w:vAlign w:val="center"/>
          </w:tcPr>
          <w:p w:rsidR="007726AD" w:rsidRDefault="007726AD" w:rsidP="007726A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FD6CE7" w:rsidP="00E476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7726AD" w:rsidRDefault="000E0F32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265" w:type="dxa"/>
          </w:tcPr>
          <w:p w:rsidR="007726AD" w:rsidRDefault="007E778C" w:rsidP="007E778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5B57" w:rsidTr="007726AD">
        <w:tc>
          <w:tcPr>
            <w:tcW w:w="1203" w:type="dxa"/>
            <w:vMerge/>
          </w:tcPr>
          <w:p w:rsidR="00135B57" w:rsidRDefault="00135B57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FD6CE7" w:rsidP="00E476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dev_name</w:t>
            </w:r>
          </w:p>
        </w:tc>
        <w:tc>
          <w:tcPr>
            <w:tcW w:w="2788" w:type="dxa"/>
          </w:tcPr>
          <w:p w:rsidR="00135B57" w:rsidRPr="007E778C" w:rsidRDefault="00135B57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135B5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设备名称</w:t>
            </w:r>
          </w:p>
        </w:tc>
        <w:tc>
          <w:tcPr>
            <w:tcW w:w="3265" w:type="dxa"/>
          </w:tcPr>
          <w:p w:rsidR="00135B57" w:rsidRDefault="00135B57" w:rsidP="007E778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FD6CE7" w:rsidP="00E476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7726AD" w:rsidRPr="00231103" w:rsidRDefault="00135B57" w:rsidP="007726A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135B5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mac地址</w:t>
            </w:r>
          </w:p>
        </w:tc>
        <w:tc>
          <w:tcPr>
            <w:tcW w:w="3265" w:type="dxa"/>
          </w:tcPr>
          <w:p w:rsidR="007726AD" w:rsidRDefault="007E778C" w:rsidP="007726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726AD" w:rsidRDefault="007726AD" w:rsidP="007726AD">
      <w:pPr>
        <w:rPr>
          <w:b/>
          <w:bCs/>
          <w:sz w:val="32"/>
          <w:szCs w:val="32"/>
        </w:rPr>
      </w:pPr>
    </w:p>
    <w:p w:rsidR="007726AD" w:rsidRDefault="007726AD" w:rsidP="007726A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726AD" w:rsidRPr="00225C3C" w:rsidTr="007726AD">
        <w:tc>
          <w:tcPr>
            <w:tcW w:w="1203" w:type="dxa"/>
            <w:vMerge w:val="restart"/>
            <w:vAlign w:val="center"/>
          </w:tcPr>
          <w:p w:rsidR="007726AD" w:rsidRDefault="007726AD" w:rsidP="007726A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726AD" w:rsidRPr="00225C3C" w:rsidRDefault="007726AD" w:rsidP="007726A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726AD" w:rsidTr="007726AD">
        <w:tc>
          <w:tcPr>
            <w:tcW w:w="1203" w:type="dxa"/>
            <w:vMerge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7726AD" w:rsidRDefault="007726AD" w:rsidP="007726A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726AD" w:rsidRDefault="007726AD" w:rsidP="007726AD"/>
    <w:p w:rsidR="00135B57" w:rsidRDefault="00135B57" w:rsidP="00135B57">
      <w:pPr>
        <w:pStyle w:val="2"/>
      </w:pPr>
      <w:r>
        <w:rPr>
          <w:rFonts w:hint="eastAsia"/>
        </w:rPr>
        <w:t>删除分组设备</w:t>
      </w:r>
      <w:r>
        <w:rPr>
          <w:rFonts w:hint="eastAsia"/>
        </w:rPr>
        <w:t>cmd = 0x020</w:t>
      </w:r>
      <w:r w:rsidR="00DD5774">
        <w:rPr>
          <w:rFonts w:hint="eastAsia"/>
        </w:rPr>
        <w:t>6</w:t>
      </w:r>
    </w:p>
    <w:p w:rsidR="00135B57" w:rsidRDefault="00135B57" w:rsidP="00135B5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35B57" w:rsidRPr="00225C3C" w:rsidTr="0000639C">
        <w:tc>
          <w:tcPr>
            <w:tcW w:w="1203" w:type="dxa"/>
            <w:vMerge w:val="restart"/>
            <w:vAlign w:val="center"/>
          </w:tcPr>
          <w:p w:rsidR="00135B57" w:rsidRDefault="00135B57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35B57" w:rsidTr="0000639C">
        <w:tc>
          <w:tcPr>
            <w:tcW w:w="1203" w:type="dxa"/>
            <w:vMerge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135B57" w:rsidRPr="00231103" w:rsidRDefault="00135B57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135B5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mac地址</w:t>
            </w:r>
          </w:p>
        </w:tc>
        <w:tc>
          <w:tcPr>
            <w:tcW w:w="3265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35B57" w:rsidRDefault="00135B57" w:rsidP="00135B57">
      <w:pPr>
        <w:rPr>
          <w:b/>
          <w:bCs/>
          <w:sz w:val="32"/>
          <w:szCs w:val="32"/>
        </w:rPr>
      </w:pPr>
    </w:p>
    <w:p w:rsidR="00135B57" w:rsidRDefault="00135B57" w:rsidP="00135B5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35B57" w:rsidRPr="00225C3C" w:rsidTr="0000639C">
        <w:tc>
          <w:tcPr>
            <w:tcW w:w="1203" w:type="dxa"/>
            <w:vMerge w:val="restart"/>
            <w:vAlign w:val="center"/>
          </w:tcPr>
          <w:p w:rsidR="00135B57" w:rsidRDefault="00135B57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35B57" w:rsidTr="0000639C">
        <w:tc>
          <w:tcPr>
            <w:tcW w:w="1203" w:type="dxa"/>
            <w:vMerge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35B57" w:rsidRDefault="00135B57" w:rsidP="00135B57"/>
    <w:p w:rsidR="00135B57" w:rsidRDefault="00135B57" w:rsidP="00135B57"/>
    <w:p w:rsidR="00135B57" w:rsidRDefault="00135B57" w:rsidP="00135B57">
      <w:pPr>
        <w:pStyle w:val="2"/>
      </w:pPr>
      <w:r>
        <w:rPr>
          <w:rFonts w:hint="eastAsia"/>
        </w:rPr>
        <w:t>获取分组设备</w:t>
      </w:r>
      <w:r w:rsidR="00A42962">
        <w:rPr>
          <w:rFonts w:hint="eastAsia"/>
        </w:rPr>
        <w:t>列表</w:t>
      </w:r>
      <w:r>
        <w:rPr>
          <w:rFonts w:hint="eastAsia"/>
        </w:rPr>
        <w:t>cmd = 0x020</w:t>
      </w:r>
      <w:r w:rsidR="00DD5774">
        <w:rPr>
          <w:rFonts w:hint="eastAsia"/>
        </w:rPr>
        <w:t>7</w:t>
      </w:r>
    </w:p>
    <w:p w:rsidR="00135B57" w:rsidRDefault="00135B57" w:rsidP="00135B5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35B57" w:rsidRPr="00225C3C" w:rsidTr="0000639C">
        <w:tc>
          <w:tcPr>
            <w:tcW w:w="1203" w:type="dxa"/>
            <w:vMerge w:val="restart"/>
            <w:vAlign w:val="center"/>
          </w:tcPr>
          <w:p w:rsidR="00135B57" w:rsidRDefault="00135B57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35B57" w:rsidTr="0000639C">
        <w:tc>
          <w:tcPr>
            <w:tcW w:w="1203" w:type="dxa"/>
            <w:vMerge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FD6CE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135B57" w:rsidRDefault="000E0F32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分组号</w:t>
            </w:r>
          </w:p>
        </w:tc>
        <w:tc>
          <w:tcPr>
            <w:tcW w:w="3265" w:type="dxa"/>
          </w:tcPr>
          <w:p w:rsidR="00135B57" w:rsidRDefault="00DB5864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135B57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35B57" w:rsidTr="0000639C">
        <w:tc>
          <w:tcPr>
            <w:tcW w:w="1203" w:type="dxa"/>
            <w:vMerge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135B57" w:rsidRPr="00231103" w:rsidRDefault="00135B57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35B57" w:rsidRDefault="00135B57" w:rsidP="00135B57">
      <w:pPr>
        <w:rPr>
          <w:b/>
          <w:bCs/>
          <w:sz w:val="32"/>
          <w:szCs w:val="32"/>
        </w:rPr>
      </w:pPr>
    </w:p>
    <w:p w:rsidR="00135B57" w:rsidRDefault="00135B57" w:rsidP="00135B5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35B57" w:rsidRPr="00225C3C" w:rsidTr="0000639C">
        <w:tc>
          <w:tcPr>
            <w:tcW w:w="1203" w:type="dxa"/>
            <w:vMerge w:val="restart"/>
            <w:vAlign w:val="center"/>
          </w:tcPr>
          <w:p w:rsidR="00135B57" w:rsidRDefault="00135B57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35B57" w:rsidRPr="00225C3C" w:rsidRDefault="00135B57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35B57" w:rsidTr="0000639C">
        <w:tc>
          <w:tcPr>
            <w:tcW w:w="1203" w:type="dxa"/>
            <w:vMerge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35B57" w:rsidRDefault="005D7F2D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group_dev</w:t>
            </w:r>
          </w:p>
        </w:tc>
        <w:tc>
          <w:tcPr>
            <w:tcW w:w="2788" w:type="dxa"/>
          </w:tcPr>
          <w:p w:rsidR="00135B57" w:rsidRPr="005D7F2D" w:rsidRDefault="005D7F2D" w:rsidP="0000639C">
            <w:pPr>
              <w:spacing w:line="360" w:lineRule="auto"/>
              <w:rPr>
                <w:sz w:val="18"/>
                <w:szCs w:val="18"/>
              </w:rPr>
            </w:pPr>
            <w:r w:rsidRPr="005D7F2D">
              <w:rPr>
                <w:sz w:val="18"/>
                <w:szCs w:val="18"/>
              </w:rPr>
              <w:t>分组设备列表</w:t>
            </w:r>
          </w:p>
        </w:tc>
        <w:tc>
          <w:tcPr>
            <w:tcW w:w="3265" w:type="dxa"/>
          </w:tcPr>
          <w:p w:rsidR="00135B57" w:rsidRDefault="00135B57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</w:t>
            </w:r>
          </w:p>
        </w:tc>
      </w:tr>
    </w:tbl>
    <w:p w:rsidR="00135B57" w:rsidRDefault="00135B57" w:rsidP="00135B57"/>
    <w:p w:rsidR="00135B57" w:rsidRDefault="00135B57" w:rsidP="00135B57"/>
    <w:p w:rsidR="00135B57" w:rsidRDefault="00135B57" w:rsidP="007726AD"/>
    <w:p w:rsidR="00E476DA" w:rsidRDefault="00E476DA" w:rsidP="00E476DA">
      <w:pPr>
        <w:pStyle w:val="2"/>
      </w:pPr>
      <w:r>
        <w:rPr>
          <w:rFonts w:hint="eastAsia"/>
        </w:rPr>
        <w:t>查询设备详情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>
        <w:rPr>
          <w:rFonts w:hint="eastAsia"/>
        </w:rPr>
        <w:t>0</w:t>
      </w:r>
      <w:r w:rsidR="00DD5774">
        <w:rPr>
          <w:rFonts w:hint="eastAsia"/>
        </w:rPr>
        <w:t>8</w:t>
      </w:r>
    </w:p>
    <w:p w:rsidR="00E476DA" w:rsidRDefault="00E476DA" w:rsidP="00E476D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E476DA" w:rsidRPr="00225C3C" w:rsidTr="004E1243">
        <w:tc>
          <w:tcPr>
            <w:tcW w:w="1203" w:type="dxa"/>
            <w:vMerge w:val="restart"/>
            <w:vAlign w:val="center"/>
          </w:tcPr>
          <w:p w:rsidR="00E476DA" w:rsidRDefault="00E476D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E476DA" w:rsidRPr="00225C3C" w:rsidRDefault="00E476D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E476DA" w:rsidRPr="00225C3C" w:rsidRDefault="00E476D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E476DA" w:rsidRPr="00225C3C" w:rsidRDefault="00E476D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476DA" w:rsidTr="004E1243">
        <w:tc>
          <w:tcPr>
            <w:tcW w:w="1203" w:type="dxa"/>
            <w:vMerge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1F2D57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E476DA" w:rsidRDefault="001F2D57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</w:t>
            </w:r>
          </w:p>
        </w:tc>
        <w:tc>
          <w:tcPr>
            <w:tcW w:w="3265" w:type="dxa"/>
          </w:tcPr>
          <w:p w:rsidR="00E476DA" w:rsidRDefault="00135B57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476DA" w:rsidTr="004E1243">
        <w:tc>
          <w:tcPr>
            <w:tcW w:w="1203" w:type="dxa"/>
            <w:vMerge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E476DA" w:rsidRPr="00231103" w:rsidRDefault="00E476D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71FE2" w:rsidRDefault="00271FE2" w:rsidP="00271FE2">
      <w:pPr>
        <w:rPr>
          <w:b/>
          <w:bCs/>
          <w:sz w:val="32"/>
          <w:szCs w:val="32"/>
        </w:rPr>
      </w:pPr>
    </w:p>
    <w:p w:rsidR="00271FE2" w:rsidRDefault="00271FE2" w:rsidP="00271FE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71FE2" w:rsidRPr="00225C3C" w:rsidTr="00B81F85">
        <w:tc>
          <w:tcPr>
            <w:tcW w:w="1203" w:type="dxa"/>
            <w:vMerge w:val="restart"/>
            <w:vAlign w:val="center"/>
          </w:tcPr>
          <w:p w:rsidR="00271FE2" w:rsidRDefault="00271FE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71FE2" w:rsidRPr="00225C3C" w:rsidRDefault="00271FE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71FE2" w:rsidRPr="00225C3C" w:rsidRDefault="00271FE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71FE2" w:rsidRPr="00225C3C" w:rsidRDefault="00271FE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71FE2" w:rsidTr="00B81F85">
        <w:tc>
          <w:tcPr>
            <w:tcW w:w="1203" w:type="dxa"/>
            <w:vMerge/>
          </w:tcPr>
          <w:p w:rsidR="00271FE2" w:rsidRDefault="00271FE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71FE2" w:rsidRDefault="00FD6CE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dev_detail</w:t>
            </w:r>
          </w:p>
        </w:tc>
        <w:tc>
          <w:tcPr>
            <w:tcW w:w="2788" w:type="dxa"/>
          </w:tcPr>
          <w:p w:rsidR="00271FE2" w:rsidRPr="00271FE2" w:rsidRDefault="00271FE2" w:rsidP="00B81F85">
            <w:pPr>
              <w:spacing w:line="360" w:lineRule="auto"/>
              <w:rPr>
                <w:sz w:val="18"/>
                <w:szCs w:val="18"/>
              </w:rPr>
            </w:pPr>
            <w:r w:rsidRPr="00271FE2">
              <w:rPr>
                <w:rFonts w:hint="eastAsia"/>
                <w:sz w:val="18"/>
                <w:szCs w:val="18"/>
              </w:rPr>
              <w:t>设备详情</w:t>
            </w:r>
          </w:p>
        </w:tc>
        <w:tc>
          <w:tcPr>
            <w:tcW w:w="3265" w:type="dxa"/>
          </w:tcPr>
          <w:p w:rsidR="00271FE2" w:rsidRDefault="00271FE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71FE2" w:rsidRDefault="00271FE2" w:rsidP="00271FE2"/>
    <w:p w:rsidR="00271FE2" w:rsidRDefault="00271FE2" w:rsidP="00271FE2"/>
    <w:p w:rsidR="008F25F2" w:rsidRDefault="008F25F2" w:rsidP="008F25F2"/>
    <w:p w:rsidR="008F25F2" w:rsidRDefault="008F25F2" w:rsidP="008F25F2">
      <w:pPr>
        <w:pStyle w:val="2"/>
      </w:pPr>
      <w:r>
        <w:lastRenderedPageBreak/>
        <w:t>获取</w:t>
      </w:r>
      <w:r w:rsidR="008D65B6">
        <w:rPr>
          <w:rFonts w:hint="eastAsia"/>
        </w:rPr>
        <w:t>路由器开关</w:t>
      </w:r>
      <w:r>
        <w:rPr>
          <w:rFonts w:hint="eastAsia"/>
        </w:rPr>
        <w:t>状态</w:t>
      </w:r>
      <w:r>
        <w:rPr>
          <w:rFonts w:hint="eastAsia"/>
        </w:rPr>
        <w:t>cmd = 0x020</w:t>
      </w:r>
      <w:r w:rsidR="00DD5774">
        <w:rPr>
          <w:rFonts w:hint="eastAsia"/>
        </w:rPr>
        <w:t>9</w:t>
      </w:r>
    </w:p>
    <w:p w:rsidR="008F25F2" w:rsidRDefault="008F25F2" w:rsidP="008F25F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F25F2" w:rsidRPr="00231103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Default="008F25F2" w:rsidP="008F25F2">
      <w:pPr>
        <w:rPr>
          <w:b/>
          <w:bCs/>
          <w:sz w:val="32"/>
          <w:szCs w:val="32"/>
        </w:rPr>
      </w:pPr>
    </w:p>
    <w:p w:rsidR="008F25F2" w:rsidRDefault="008F25F2" w:rsidP="008F25F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448"/>
        <w:gridCol w:w="2715"/>
        <w:gridCol w:w="3173"/>
      </w:tblGrid>
      <w:tr w:rsidR="008D65B6" w:rsidRPr="00225C3C" w:rsidTr="008D65B6">
        <w:tc>
          <w:tcPr>
            <w:tcW w:w="1186" w:type="dxa"/>
            <w:vMerge w:val="restart"/>
            <w:vAlign w:val="center"/>
          </w:tcPr>
          <w:p w:rsidR="008D65B6" w:rsidRDefault="008D65B6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48" w:type="dxa"/>
          </w:tcPr>
          <w:p w:rsidR="008D65B6" w:rsidRPr="00225C3C" w:rsidRDefault="008D65B6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15" w:type="dxa"/>
          </w:tcPr>
          <w:p w:rsidR="008D65B6" w:rsidRPr="00225C3C" w:rsidRDefault="008D65B6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73" w:type="dxa"/>
          </w:tcPr>
          <w:p w:rsidR="008D65B6" w:rsidRPr="00225C3C" w:rsidRDefault="008D65B6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D65B6" w:rsidTr="008D65B6">
        <w:tc>
          <w:tcPr>
            <w:tcW w:w="1186" w:type="dxa"/>
            <w:vMerge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wifi_status</w:t>
            </w:r>
          </w:p>
        </w:tc>
        <w:tc>
          <w:tcPr>
            <w:tcW w:w="2715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ifi状态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0关闭1在线</w:t>
            </w:r>
          </w:p>
        </w:tc>
        <w:tc>
          <w:tcPr>
            <w:tcW w:w="3173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D65B6" w:rsidTr="008D65B6">
        <w:tc>
          <w:tcPr>
            <w:tcW w:w="1186" w:type="dxa"/>
            <w:vMerge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leep_</w:t>
            </w: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715" w:type="dxa"/>
          </w:tcPr>
          <w:p w:rsidR="008D65B6" w:rsidRDefault="008D65B6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休眠状态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0关闭1休眠</w:t>
            </w:r>
          </w:p>
        </w:tc>
        <w:tc>
          <w:tcPr>
            <w:tcW w:w="3173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D65B6" w:rsidTr="008D65B6">
        <w:tc>
          <w:tcPr>
            <w:tcW w:w="1186" w:type="dxa"/>
            <w:vMerge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8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8D65B6" w:rsidRDefault="008D65B6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173" w:type="dxa"/>
          </w:tcPr>
          <w:p w:rsidR="008D65B6" w:rsidRDefault="008D65B6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Default="008F25F2" w:rsidP="008F25F2"/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8F25F2" w:rsidRDefault="008F25F2" w:rsidP="008F25F2"/>
    <w:p w:rsidR="00E476DA" w:rsidRDefault="00593BD8" w:rsidP="00E476DA">
      <w:pPr>
        <w:pStyle w:val="2"/>
      </w:pPr>
      <w:r>
        <w:t>W</w:t>
      </w:r>
      <w:r w:rsidR="00435457">
        <w:rPr>
          <w:rFonts w:hint="eastAsia"/>
        </w:rPr>
        <w:t>IFI</w:t>
      </w:r>
      <w:r>
        <w:rPr>
          <w:rFonts w:hint="eastAsia"/>
        </w:rPr>
        <w:t>设置</w:t>
      </w:r>
      <w:r w:rsidR="00E476DA">
        <w:rPr>
          <w:rFonts w:hint="eastAsia"/>
        </w:rPr>
        <w:t>cmd = 0x0</w:t>
      </w:r>
      <w:r w:rsidR="00063F95">
        <w:rPr>
          <w:rFonts w:hint="eastAsia"/>
        </w:rPr>
        <w:t>2</w:t>
      </w:r>
      <w:r w:rsidR="00E476DA">
        <w:rPr>
          <w:rFonts w:hint="eastAsia"/>
        </w:rPr>
        <w:t>0</w:t>
      </w:r>
      <w:r w:rsidR="00DD5774">
        <w:rPr>
          <w:rFonts w:hint="eastAsia"/>
        </w:rPr>
        <w:t>A</w:t>
      </w:r>
    </w:p>
    <w:p w:rsidR="00E476DA" w:rsidRDefault="00E476DA" w:rsidP="00E476D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5"/>
        <w:gridCol w:w="1355"/>
        <w:gridCol w:w="2752"/>
        <w:gridCol w:w="3220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593BD8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F86F2E" w:rsidP="00F86F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wifi_setting</w:t>
            </w:r>
          </w:p>
        </w:tc>
        <w:tc>
          <w:tcPr>
            <w:tcW w:w="2788" w:type="dxa"/>
          </w:tcPr>
          <w:p w:rsidR="00593BD8" w:rsidRDefault="008F25F2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ifi设置内容项</w:t>
            </w:r>
          </w:p>
        </w:tc>
        <w:tc>
          <w:tcPr>
            <w:tcW w:w="3265" w:type="dxa"/>
          </w:tcPr>
          <w:p w:rsidR="00593BD8" w:rsidRDefault="008F25F2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476DA" w:rsidRDefault="00E476DA" w:rsidP="00E476DA">
      <w:pPr>
        <w:rPr>
          <w:b/>
          <w:bCs/>
          <w:sz w:val="32"/>
          <w:szCs w:val="32"/>
        </w:rPr>
      </w:pPr>
    </w:p>
    <w:p w:rsidR="00E476DA" w:rsidRDefault="00E476DA" w:rsidP="00E476D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E476DA" w:rsidRPr="00225C3C" w:rsidTr="004E1243">
        <w:tc>
          <w:tcPr>
            <w:tcW w:w="1203" w:type="dxa"/>
            <w:vMerge w:val="restart"/>
            <w:vAlign w:val="center"/>
          </w:tcPr>
          <w:p w:rsidR="00E476DA" w:rsidRDefault="009A5DAC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E476DA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E476DA" w:rsidRPr="00225C3C" w:rsidRDefault="00E476D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E476DA" w:rsidRPr="00225C3C" w:rsidRDefault="00E476D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476DA" w:rsidTr="004E1243">
        <w:tc>
          <w:tcPr>
            <w:tcW w:w="1203" w:type="dxa"/>
            <w:vMerge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E476DA" w:rsidRDefault="00E476D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476DA" w:rsidRDefault="00E476DA" w:rsidP="00E476DA"/>
    <w:p w:rsidR="008F25F2" w:rsidRDefault="008F25F2" w:rsidP="008F25F2">
      <w:pPr>
        <w:pStyle w:val="2"/>
      </w:pPr>
      <w:r>
        <w:t>获取</w:t>
      </w:r>
      <w:r>
        <w:rPr>
          <w:rFonts w:hint="eastAsia"/>
        </w:rPr>
        <w:t>WIFI</w:t>
      </w:r>
      <w:r>
        <w:rPr>
          <w:rFonts w:hint="eastAsia"/>
        </w:rPr>
        <w:t>配置项</w:t>
      </w:r>
      <w:r>
        <w:rPr>
          <w:rFonts w:hint="eastAsia"/>
        </w:rPr>
        <w:t>cmd = 0x020</w:t>
      </w:r>
      <w:r w:rsidR="00DD5774">
        <w:rPr>
          <w:rFonts w:hint="eastAsia"/>
        </w:rPr>
        <w:t>B</w:t>
      </w:r>
    </w:p>
    <w:p w:rsidR="008F25F2" w:rsidRDefault="008F25F2" w:rsidP="008F25F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Default="008F25F2" w:rsidP="008F25F2">
      <w:pPr>
        <w:rPr>
          <w:b/>
          <w:bCs/>
          <w:sz w:val="32"/>
          <w:szCs w:val="32"/>
        </w:rPr>
      </w:pPr>
    </w:p>
    <w:p w:rsidR="008F25F2" w:rsidRDefault="008F25F2" w:rsidP="008F25F2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5"/>
        <w:gridCol w:w="1355"/>
        <w:gridCol w:w="2752"/>
        <w:gridCol w:w="3220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F86F2E" w:rsidP="00F86F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wifi_setting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ifi设置内容项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F25F2" w:rsidRDefault="008F25F2" w:rsidP="008F25F2"/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E476DA" w:rsidRDefault="00E476DA" w:rsidP="00E476DA">
      <w:pPr>
        <w:spacing w:line="360" w:lineRule="auto"/>
        <w:rPr>
          <w:sz w:val="24"/>
          <w:szCs w:val="24"/>
        </w:rPr>
      </w:pPr>
    </w:p>
    <w:p w:rsidR="00593BD8" w:rsidRDefault="00593BD8" w:rsidP="00593BD8">
      <w:pPr>
        <w:pStyle w:val="2"/>
      </w:pPr>
      <w:r>
        <w:rPr>
          <w:rFonts w:hint="eastAsia"/>
        </w:rPr>
        <w:t>宽带</w:t>
      </w:r>
      <w:r w:rsidR="009A5DAC">
        <w:rPr>
          <w:rFonts w:hint="eastAsia"/>
        </w:rPr>
        <w:t>拨号</w:t>
      </w:r>
      <w:r>
        <w:rPr>
          <w:rFonts w:hint="eastAsia"/>
        </w:rPr>
        <w:t>设置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>
        <w:rPr>
          <w:rFonts w:hint="eastAsia"/>
        </w:rPr>
        <w:t>0</w:t>
      </w:r>
      <w:r w:rsidR="00DD5774">
        <w:rPr>
          <w:rFonts w:hint="eastAsia"/>
        </w:rPr>
        <w:t>C</w:t>
      </w:r>
    </w:p>
    <w:p w:rsidR="00593BD8" w:rsidRDefault="00593BD8" w:rsidP="00593BD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6"/>
        <w:gridCol w:w="1656"/>
        <w:gridCol w:w="2628"/>
        <w:gridCol w:w="3072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593BD8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F86F2E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adsl_name</w:t>
            </w:r>
          </w:p>
        </w:tc>
        <w:tc>
          <w:tcPr>
            <w:tcW w:w="2788" w:type="dxa"/>
          </w:tcPr>
          <w:p w:rsidR="00593BD8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宽带帐号</w:t>
            </w:r>
          </w:p>
        </w:tc>
        <w:tc>
          <w:tcPr>
            <w:tcW w:w="3265" w:type="dxa"/>
          </w:tcPr>
          <w:p w:rsidR="00593BD8" w:rsidRDefault="000E7DF2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F86F2E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adsl_password</w:t>
            </w:r>
          </w:p>
        </w:tc>
        <w:tc>
          <w:tcPr>
            <w:tcW w:w="2788" w:type="dxa"/>
          </w:tcPr>
          <w:p w:rsidR="00593BD8" w:rsidRPr="00231103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宽带密码</w:t>
            </w:r>
          </w:p>
        </w:tc>
        <w:tc>
          <w:tcPr>
            <w:tcW w:w="3265" w:type="dxa"/>
          </w:tcPr>
          <w:p w:rsidR="00593BD8" w:rsidRDefault="000E7DF2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93BD8" w:rsidRDefault="00593BD8" w:rsidP="00593BD8">
      <w:pPr>
        <w:rPr>
          <w:b/>
          <w:bCs/>
          <w:sz w:val="32"/>
          <w:szCs w:val="32"/>
        </w:rPr>
      </w:pPr>
    </w:p>
    <w:p w:rsidR="00593BD8" w:rsidRDefault="00593BD8" w:rsidP="00593BD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9A5DAC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93BD8" w:rsidRDefault="00593BD8" w:rsidP="00593BD8"/>
    <w:p w:rsidR="008F25F2" w:rsidRDefault="008F25F2" w:rsidP="008F25F2">
      <w:pPr>
        <w:pStyle w:val="2"/>
      </w:pPr>
      <w:r>
        <w:rPr>
          <w:rFonts w:hint="eastAsia"/>
        </w:rPr>
        <w:t>获取宽带拨号设置</w:t>
      </w:r>
      <w:r>
        <w:rPr>
          <w:rFonts w:hint="eastAsia"/>
        </w:rPr>
        <w:t>cmd = 0x020</w:t>
      </w:r>
      <w:r w:rsidR="00AB06D7">
        <w:rPr>
          <w:rFonts w:hint="eastAsia"/>
        </w:rPr>
        <w:t>D</w:t>
      </w:r>
    </w:p>
    <w:p w:rsidR="008F25F2" w:rsidRDefault="008F25F2" w:rsidP="008F25F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F25F2" w:rsidRPr="00231103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Default="008F25F2" w:rsidP="008F25F2">
      <w:pPr>
        <w:rPr>
          <w:b/>
          <w:bCs/>
          <w:sz w:val="32"/>
          <w:szCs w:val="32"/>
        </w:rPr>
      </w:pPr>
    </w:p>
    <w:p w:rsidR="008F25F2" w:rsidRDefault="008F25F2" w:rsidP="008F25F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656"/>
        <w:gridCol w:w="2626"/>
        <w:gridCol w:w="307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adsl_name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宽带帐号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adsl_password</w:t>
            </w:r>
          </w:p>
        </w:tc>
        <w:tc>
          <w:tcPr>
            <w:tcW w:w="2788" w:type="dxa"/>
          </w:tcPr>
          <w:p w:rsidR="008F25F2" w:rsidRPr="00231103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宽带密码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</w:t>
            </w:r>
          </w:p>
        </w:tc>
      </w:tr>
    </w:tbl>
    <w:p w:rsidR="008F25F2" w:rsidRDefault="008F25F2" w:rsidP="008F25F2"/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593BD8" w:rsidRDefault="00593BD8" w:rsidP="00593BD8">
      <w:pPr>
        <w:spacing w:line="360" w:lineRule="auto"/>
        <w:rPr>
          <w:sz w:val="24"/>
          <w:szCs w:val="24"/>
        </w:rPr>
      </w:pPr>
    </w:p>
    <w:p w:rsidR="00593BD8" w:rsidRDefault="00593BD8" w:rsidP="00593BD8">
      <w:pPr>
        <w:pStyle w:val="2"/>
      </w:pPr>
      <w:r>
        <w:rPr>
          <w:rFonts w:hint="eastAsia"/>
        </w:rPr>
        <w:lastRenderedPageBreak/>
        <w:t>手</w:t>
      </w:r>
      <w:r w:rsidR="009A5DAC">
        <w:rPr>
          <w:rFonts w:hint="eastAsia"/>
        </w:rPr>
        <w:t>动</w:t>
      </w:r>
      <w:r>
        <w:rPr>
          <w:rFonts w:hint="eastAsia"/>
        </w:rPr>
        <w:t>连接设置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>
        <w:rPr>
          <w:rFonts w:hint="eastAsia"/>
        </w:rPr>
        <w:t>0</w:t>
      </w:r>
      <w:r w:rsidR="00AB06D7">
        <w:rPr>
          <w:rFonts w:hint="eastAsia"/>
        </w:rPr>
        <w:t>E</w:t>
      </w:r>
    </w:p>
    <w:p w:rsidR="00593BD8" w:rsidRDefault="00593BD8" w:rsidP="00593BD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593BD8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788" w:type="dxa"/>
          </w:tcPr>
          <w:p w:rsidR="00593BD8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IP</w:t>
            </w:r>
          </w:p>
        </w:tc>
        <w:tc>
          <w:tcPr>
            <w:tcW w:w="3265" w:type="dxa"/>
          </w:tcPr>
          <w:p w:rsidR="00593BD8" w:rsidRDefault="009A5DA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0CD3" w:rsidTr="004E1243">
        <w:tc>
          <w:tcPr>
            <w:tcW w:w="1203" w:type="dxa"/>
            <w:vMerge/>
          </w:tcPr>
          <w:p w:rsidR="003D0CD3" w:rsidRDefault="003D0CD3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0CD3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dns1_ip</w:t>
            </w:r>
          </w:p>
        </w:tc>
        <w:tc>
          <w:tcPr>
            <w:tcW w:w="2788" w:type="dxa"/>
          </w:tcPr>
          <w:p w:rsidR="003D0CD3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DNS1</w:t>
            </w:r>
          </w:p>
        </w:tc>
        <w:tc>
          <w:tcPr>
            <w:tcW w:w="3265" w:type="dxa"/>
          </w:tcPr>
          <w:p w:rsidR="003D0CD3" w:rsidRDefault="009A5DA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0CD3" w:rsidTr="004E1243">
        <w:tc>
          <w:tcPr>
            <w:tcW w:w="1203" w:type="dxa"/>
            <w:vMerge/>
          </w:tcPr>
          <w:p w:rsidR="003D0CD3" w:rsidRDefault="003D0CD3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0CD3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dns2_ip</w:t>
            </w:r>
          </w:p>
        </w:tc>
        <w:tc>
          <w:tcPr>
            <w:tcW w:w="2788" w:type="dxa"/>
          </w:tcPr>
          <w:p w:rsidR="003D0CD3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DNS2</w:t>
            </w:r>
          </w:p>
        </w:tc>
        <w:tc>
          <w:tcPr>
            <w:tcW w:w="3265" w:type="dxa"/>
          </w:tcPr>
          <w:p w:rsidR="003D0CD3" w:rsidRDefault="009A5DA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0CD3" w:rsidTr="004E1243">
        <w:tc>
          <w:tcPr>
            <w:tcW w:w="1203" w:type="dxa"/>
            <w:vMerge/>
          </w:tcPr>
          <w:p w:rsidR="003D0CD3" w:rsidRDefault="003D0CD3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0CD3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netmask</w:t>
            </w:r>
          </w:p>
        </w:tc>
        <w:tc>
          <w:tcPr>
            <w:tcW w:w="2788" w:type="dxa"/>
          </w:tcPr>
          <w:p w:rsidR="003D0CD3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子网掩码</w:t>
            </w:r>
          </w:p>
        </w:tc>
        <w:tc>
          <w:tcPr>
            <w:tcW w:w="3265" w:type="dxa"/>
          </w:tcPr>
          <w:p w:rsidR="003D0CD3" w:rsidRDefault="009A5DA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0CD3" w:rsidTr="004E1243">
        <w:tc>
          <w:tcPr>
            <w:tcW w:w="1203" w:type="dxa"/>
            <w:vMerge/>
          </w:tcPr>
          <w:p w:rsidR="003D0CD3" w:rsidRDefault="003D0CD3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0CD3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gateway</w:t>
            </w:r>
          </w:p>
        </w:tc>
        <w:tc>
          <w:tcPr>
            <w:tcW w:w="2788" w:type="dxa"/>
          </w:tcPr>
          <w:p w:rsidR="003D0CD3" w:rsidRDefault="009A5DAC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网关</w:t>
            </w:r>
          </w:p>
        </w:tc>
        <w:tc>
          <w:tcPr>
            <w:tcW w:w="3265" w:type="dxa"/>
          </w:tcPr>
          <w:p w:rsidR="003D0CD3" w:rsidRDefault="009A5DA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93BD8" w:rsidRDefault="00593BD8" w:rsidP="00593BD8">
      <w:pPr>
        <w:rPr>
          <w:b/>
          <w:bCs/>
          <w:sz w:val="32"/>
          <w:szCs w:val="32"/>
        </w:rPr>
      </w:pPr>
    </w:p>
    <w:p w:rsidR="00593BD8" w:rsidRDefault="00593BD8" w:rsidP="00593BD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9A5DAC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93BD8" w:rsidRDefault="00593BD8" w:rsidP="00593BD8"/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8F25F2" w:rsidRDefault="008F25F2" w:rsidP="008F25F2">
      <w:pPr>
        <w:pStyle w:val="2"/>
      </w:pPr>
      <w:r>
        <w:rPr>
          <w:rFonts w:hint="eastAsia"/>
        </w:rPr>
        <w:t>获取手动连接设置项</w:t>
      </w:r>
      <w:r>
        <w:rPr>
          <w:rFonts w:hint="eastAsia"/>
        </w:rPr>
        <w:t>cmd = 0x02</w:t>
      </w:r>
      <w:r w:rsidR="00AB06D7">
        <w:rPr>
          <w:rFonts w:hint="eastAsia"/>
        </w:rPr>
        <w:t>10F</w:t>
      </w:r>
    </w:p>
    <w:p w:rsidR="008F25F2" w:rsidRDefault="008F25F2" w:rsidP="008F25F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Default="008F25F2" w:rsidP="008F25F2">
      <w:pPr>
        <w:rPr>
          <w:b/>
          <w:bCs/>
          <w:sz w:val="32"/>
          <w:szCs w:val="32"/>
        </w:rPr>
      </w:pPr>
    </w:p>
    <w:p w:rsidR="008F25F2" w:rsidRDefault="008F25F2" w:rsidP="008F25F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IP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dns1_ip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DNS1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dns2_ip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/>
                <w:iCs/>
                <w:sz w:val="18"/>
                <w:szCs w:val="18"/>
              </w:rPr>
              <w:t>DNS2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netmask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子网掩码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6C4089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gateway</w:t>
            </w: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9A5DA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网关</w:t>
            </w: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F25F2" w:rsidRDefault="008F25F2" w:rsidP="008F25F2"/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8F25F2" w:rsidRDefault="008F25F2" w:rsidP="008F25F2">
      <w:pPr>
        <w:spacing w:line="360" w:lineRule="auto"/>
        <w:rPr>
          <w:sz w:val="24"/>
          <w:szCs w:val="24"/>
        </w:rPr>
      </w:pPr>
    </w:p>
    <w:p w:rsidR="008F25F2" w:rsidRDefault="008F25F2" w:rsidP="008F25F2">
      <w:pPr>
        <w:pStyle w:val="2"/>
      </w:pPr>
      <w:r>
        <w:rPr>
          <w:rFonts w:hint="eastAsia"/>
        </w:rPr>
        <w:t>无线中继</w:t>
      </w:r>
      <w:r>
        <w:rPr>
          <w:rFonts w:hint="eastAsia"/>
        </w:rPr>
        <w:t>/</w:t>
      </w:r>
      <w:r>
        <w:rPr>
          <w:rFonts w:hint="eastAsia"/>
        </w:rPr>
        <w:t>桥接设置</w:t>
      </w:r>
      <w:r>
        <w:rPr>
          <w:rFonts w:hint="eastAsia"/>
        </w:rPr>
        <w:t>cmd = 0x02</w:t>
      </w:r>
      <w:r w:rsidR="00AB06D7">
        <w:rPr>
          <w:rFonts w:hint="eastAsia"/>
        </w:rPr>
        <w:t>10</w:t>
      </w:r>
    </w:p>
    <w:p w:rsidR="008F25F2" w:rsidRDefault="008F25F2" w:rsidP="008F25F2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717"/>
        <w:gridCol w:w="2607"/>
        <w:gridCol w:w="3039"/>
      </w:tblGrid>
      <w:tr w:rsidR="00676A63" w:rsidRPr="00225C3C" w:rsidTr="008D08C7">
        <w:tc>
          <w:tcPr>
            <w:tcW w:w="1159" w:type="dxa"/>
            <w:vMerge w:val="restart"/>
            <w:vAlign w:val="center"/>
          </w:tcPr>
          <w:p w:rsidR="00676A63" w:rsidRDefault="00676A63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17" w:type="dxa"/>
          </w:tcPr>
          <w:p w:rsidR="00676A63" w:rsidRPr="00225C3C" w:rsidRDefault="00676A63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07" w:type="dxa"/>
          </w:tcPr>
          <w:p w:rsidR="00676A63" w:rsidRPr="00225C3C" w:rsidRDefault="00676A63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9" w:type="dxa"/>
          </w:tcPr>
          <w:p w:rsidR="00676A63" w:rsidRPr="00225C3C" w:rsidRDefault="00676A63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D08C7" w:rsidTr="008D08C7">
        <w:tc>
          <w:tcPr>
            <w:tcW w:w="1159" w:type="dxa"/>
            <w:vMerge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is_uselocal</w:t>
            </w:r>
          </w:p>
        </w:tc>
        <w:tc>
          <w:tcPr>
            <w:tcW w:w="2607" w:type="dxa"/>
          </w:tcPr>
          <w:p w:rsidR="008D08C7" w:rsidRDefault="008D08C7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D08C7" w:rsidTr="008D08C7">
        <w:tc>
          <w:tcPr>
            <w:tcW w:w="1159" w:type="dxa"/>
            <w:vMerge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local_ssid</w:t>
            </w:r>
          </w:p>
        </w:tc>
        <w:tc>
          <w:tcPr>
            <w:tcW w:w="2607" w:type="dxa"/>
          </w:tcPr>
          <w:p w:rsidR="008D08C7" w:rsidRDefault="008D08C7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D08C7" w:rsidTr="008D08C7">
        <w:tc>
          <w:tcPr>
            <w:tcW w:w="1159" w:type="dxa"/>
            <w:vMerge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local_password</w:t>
            </w:r>
          </w:p>
        </w:tc>
        <w:tc>
          <w:tcPr>
            <w:tcW w:w="2607" w:type="dxa"/>
          </w:tcPr>
          <w:p w:rsidR="008D08C7" w:rsidRDefault="008D08C7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8D08C7" w:rsidRDefault="008D08C7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41E13" w:rsidTr="008D08C7">
        <w:tc>
          <w:tcPr>
            <w:tcW w:w="1159" w:type="dxa"/>
            <w:vMerge/>
          </w:tcPr>
          <w:p w:rsidR="00741E13" w:rsidRDefault="00741E13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741E13" w:rsidRDefault="00741E13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607" w:type="dxa"/>
          </w:tcPr>
          <w:p w:rsidR="00741E13" w:rsidRDefault="00741E13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741E13" w:rsidRDefault="00741E13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741F8" w:rsidTr="008D08C7">
        <w:tc>
          <w:tcPr>
            <w:tcW w:w="1159" w:type="dxa"/>
            <w:vMerge/>
          </w:tcPr>
          <w:p w:rsidR="00F741F8" w:rsidRDefault="00F741F8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ssid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8D08C7">
        <w:tc>
          <w:tcPr>
            <w:tcW w:w="1159" w:type="dxa"/>
            <w:vMerge/>
          </w:tcPr>
          <w:p w:rsidR="00F741F8" w:rsidRDefault="00F741F8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607" w:type="dxa"/>
          </w:tcPr>
          <w:p w:rsidR="00F741F8" w:rsidRPr="00231103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密码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8D08C7">
        <w:tc>
          <w:tcPr>
            <w:tcW w:w="1159" w:type="dxa"/>
            <w:vMerge/>
          </w:tcPr>
          <w:p w:rsidR="00F741F8" w:rsidRDefault="00F741F8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信道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8D08C7">
        <w:tc>
          <w:tcPr>
            <w:tcW w:w="1159" w:type="dxa"/>
            <w:vMerge/>
          </w:tcPr>
          <w:p w:rsidR="00F741F8" w:rsidRDefault="00F741F8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E150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encrypt</w:t>
            </w:r>
          </w:p>
        </w:tc>
        <w:tc>
          <w:tcPr>
            <w:tcW w:w="2607" w:type="dxa"/>
          </w:tcPr>
          <w:p w:rsidR="00F741F8" w:rsidRDefault="00F741F8" w:rsidP="00B81F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加密方式</w:t>
            </w:r>
          </w:p>
        </w:tc>
        <w:tc>
          <w:tcPr>
            <w:tcW w:w="3039" w:type="dxa"/>
          </w:tcPr>
          <w:p w:rsidR="00F741F8" w:rsidRDefault="00F741F8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F25F2" w:rsidRDefault="008F25F2" w:rsidP="008F25F2">
      <w:pPr>
        <w:rPr>
          <w:b/>
          <w:bCs/>
          <w:sz w:val="32"/>
          <w:szCs w:val="32"/>
        </w:rPr>
      </w:pPr>
    </w:p>
    <w:p w:rsidR="008F25F2" w:rsidRDefault="008F25F2" w:rsidP="008F25F2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F25F2" w:rsidRPr="00225C3C" w:rsidTr="00B81F85">
        <w:tc>
          <w:tcPr>
            <w:tcW w:w="1203" w:type="dxa"/>
            <w:vMerge w:val="restart"/>
            <w:vAlign w:val="center"/>
          </w:tcPr>
          <w:p w:rsidR="008F25F2" w:rsidRDefault="008F25F2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</w:t>
            </w:r>
          </w:p>
        </w:tc>
        <w:tc>
          <w:tcPr>
            <w:tcW w:w="1266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F25F2" w:rsidRPr="00225C3C" w:rsidRDefault="008F25F2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F25F2" w:rsidTr="00B81F85">
        <w:tc>
          <w:tcPr>
            <w:tcW w:w="1203" w:type="dxa"/>
            <w:vMerge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8F25F2" w:rsidRDefault="008F25F2" w:rsidP="00B81F8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F25F2" w:rsidRPr="008F25F2" w:rsidRDefault="008F25F2" w:rsidP="00593BD8">
      <w:pPr>
        <w:spacing w:line="360" w:lineRule="auto"/>
        <w:rPr>
          <w:sz w:val="24"/>
          <w:szCs w:val="24"/>
        </w:rPr>
      </w:pPr>
    </w:p>
    <w:p w:rsidR="00593BD8" w:rsidRDefault="00682845" w:rsidP="00593BD8">
      <w:pPr>
        <w:pStyle w:val="2"/>
      </w:pPr>
      <w:r>
        <w:rPr>
          <w:rFonts w:hint="eastAsia"/>
        </w:rPr>
        <w:t>获取</w:t>
      </w:r>
      <w:r w:rsidR="00593BD8">
        <w:rPr>
          <w:rFonts w:hint="eastAsia"/>
        </w:rPr>
        <w:t>无线中继</w:t>
      </w:r>
      <w:r w:rsidR="00593BD8">
        <w:rPr>
          <w:rFonts w:hint="eastAsia"/>
        </w:rPr>
        <w:t>/</w:t>
      </w:r>
      <w:r w:rsidR="00593BD8">
        <w:rPr>
          <w:rFonts w:hint="eastAsia"/>
        </w:rPr>
        <w:t>桥接设置</w:t>
      </w:r>
      <w:r w:rsidR="00593BD8">
        <w:rPr>
          <w:rFonts w:hint="eastAsia"/>
        </w:rPr>
        <w:t>cmd = 0x0</w:t>
      </w:r>
      <w:r w:rsidR="00063F95">
        <w:rPr>
          <w:rFonts w:hint="eastAsia"/>
        </w:rPr>
        <w:t>2</w:t>
      </w:r>
      <w:r w:rsidR="00AB06D7">
        <w:rPr>
          <w:rFonts w:hint="eastAsia"/>
        </w:rPr>
        <w:t>11</w:t>
      </w:r>
    </w:p>
    <w:p w:rsidR="00593BD8" w:rsidRDefault="00593BD8" w:rsidP="00593BD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93BD8" w:rsidRPr="00225C3C" w:rsidTr="004E1243">
        <w:tc>
          <w:tcPr>
            <w:tcW w:w="1203" w:type="dxa"/>
            <w:vMerge w:val="restart"/>
            <w:vAlign w:val="center"/>
          </w:tcPr>
          <w:p w:rsidR="00593BD8" w:rsidRDefault="00593BD8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93BD8" w:rsidRPr="00225C3C" w:rsidRDefault="00593BD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93BD8" w:rsidTr="004E1243">
        <w:tc>
          <w:tcPr>
            <w:tcW w:w="1203" w:type="dxa"/>
            <w:vMerge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93BD8" w:rsidRPr="00231103" w:rsidRDefault="00593BD8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93BD8" w:rsidRDefault="00593BD8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93BD8" w:rsidRDefault="00593BD8" w:rsidP="00593BD8">
      <w:pPr>
        <w:rPr>
          <w:b/>
          <w:bCs/>
          <w:sz w:val="32"/>
          <w:szCs w:val="32"/>
        </w:rPr>
      </w:pPr>
    </w:p>
    <w:p w:rsidR="00593BD8" w:rsidRDefault="00593BD8" w:rsidP="00593BD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717"/>
        <w:gridCol w:w="2607"/>
        <w:gridCol w:w="3039"/>
      </w:tblGrid>
      <w:tr w:rsidR="00F741F8" w:rsidRPr="00225C3C" w:rsidTr="00F741F8">
        <w:tc>
          <w:tcPr>
            <w:tcW w:w="1159" w:type="dxa"/>
            <w:vMerge w:val="restart"/>
            <w:vAlign w:val="center"/>
          </w:tcPr>
          <w:p w:rsidR="00F741F8" w:rsidRDefault="00F741F8" w:rsidP="008D65B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</w:t>
            </w:r>
          </w:p>
        </w:tc>
        <w:tc>
          <w:tcPr>
            <w:tcW w:w="1717" w:type="dxa"/>
          </w:tcPr>
          <w:p w:rsidR="00F741F8" w:rsidRPr="00225C3C" w:rsidRDefault="00F741F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07" w:type="dxa"/>
          </w:tcPr>
          <w:p w:rsidR="00F741F8" w:rsidRPr="00225C3C" w:rsidRDefault="00F741F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9" w:type="dxa"/>
          </w:tcPr>
          <w:p w:rsidR="00F741F8" w:rsidRPr="00225C3C" w:rsidRDefault="00F741F8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is_uselocal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local_ssid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local_password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41E13" w:rsidTr="00F741F8">
        <w:tc>
          <w:tcPr>
            <w:tcW w:w="1159" w:type="dxa"/>
            <w:vMerge/>
          </w:tcPr>
          <w:p w:rsidR="00741E13" w:rsidRDefault="00741E13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741E13" w:rsidRDefault="00741E13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607" w:type="dxa"/>
          </w:tcPr>
          <w:p w:rsidR="00741E13" w:rsidRDefault="00741E13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741E13" w:rsidRDefault="00741E13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ssid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607" w:type="dxa"/>
          </w:tcPr>
          <w:p w:rsidR="00F741F8" w:rsidRPr="00231103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密码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信道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encrypt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加密方式</w:t>
            </w: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741F8" w:rsidTr="00F741F8">
        <w:tc>
          <w:tcPr>
            <w:tcW w:w="1159" w:type="dxa"/>
            <w:vMerge/>
          </w:tcPr>
          <w:p w:rsidR="00F741F8" w:rsidRDefault="00F741F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is_connect</w:t>
            </w:r>
          </w:p>
        </w:tc>
        <w:tc>
          <w:tcPr>
            <w:tcW w:w="2607" w:type="dxa"/>
          </w:tcPr>
          <w:p w:rsidR="00F741F8" w:rsidRDefault="00F741F8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39" w:type="dxa"/>
          </w:tcPr>
          <w:p w:rsidR="00F741F8" w:rsidRDefault="00F741F8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9A5DAC" w:rsidP="008F25F2">
      <w:pPr>
        <w:pStyle w:val="2"/>
      </w:pPr>
      <w:r>
        <w:rPr>
          <w:rFonts w:hint="eastAsia"/>
        </w:rPr>
        <w:t>路由器</w:t>
      </w:r>
      <w:r w:rsidR="002D5F2A">
        <w:rPr>
          <w:rFonts w:hint="eastAsia"/>
        </w:rPr>
        <w:t>密码设置</w:t>
      </w:r>
      <w:r w:rsidR="002D5F2A">
        <w:rPr>
          <w:rFonts w:hint="eastAsia"/>
        </w:rPr>
        <w:t>cmd = 0x0</w:t>
      </w:r>
      <w:r w:rsidR="00063F95">
        <w:rPr>
          <w:rFonts w:hint="eastAsia"/>
        </w:rPr>
        <w:t>2</w:t>
      </w:r>
      <w:r w:rsidR="00CC4EE0">
        <w:rPr>
          <w:rFonts w:hint="eastAsia"/>
        </w:rPr>
        <w:t>1</w:t>
      </w:r>
      <w:r w:rsidR="00AB06D7">
        <w:rPr>
          <w:rFonts w:hint="eastAsia"/>
        </w:rPr>
        <w:t>2</w:t>
      </w:r>
    </w:p>
    <w:p w:rsidR="002D5F2A" w:rsidRDefault="002D5F2A" w:rsidP="002D5F2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5"/>
        <w:gridCol w:w="1879"/>
        <w:gridCol w:w="2536"/>
        <w:gridCol w:w="2962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2D5F2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Default="002D5F2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router_password</w:t>
            </w:r>
          </w:p>
        </w:tc>
        <w:tc>
          <w:tcPr>
            <w:tcW w:w="2788" w:type="dxa"/>
          </w:tcPr>
          <w:p w:rsidR="002D5F2A" w:rsidRDefault="00B96813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B96813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路由器管理密码</w:t>
            </w:r>
          </w:p>
        </w:tc>
        <w:tc>
          <w:tcPr>
            <w:tcW w:w="3265" w:type="dxa"/>
          </w:tcPr>
          <w:p w:rsidR="002D5F2A" w:rsidRDefault="00B96813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Pr="00231103" w:rsidRDefault="002D5F2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2D5F2A" w:rsidP="002D5F2A">
      <w:pPr>
        <w:rPr>
          <w:b/>
          <w:bCs/>
          <w:sz w:val="32"/>
          <w:szCs w:val="32"/>
        </w:rPr>
      </w:pPr>
    </w:p>
    <w:p w:rsidR="002D5F2A" w:rsidRDefault="002D5F2A" w:rsidP="002D5F2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C97C39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2D5F2A" w:rsidP="002D5F2A"/>
    <w:p w:rsidR="00593BD8" w:rsidRDefault="00593BD8" w:rsidP="00593BD8"/>
    <w:p w:rsidR="00682845" w:rsidRDefault="00682845" w:rsidP="00593BD8"/>
    <w:p w:rsidR="002D5F2A" w:rsidRDefault="00682845" w:rsidP="002D5F2A">
      <w:pPr>
        <w:pStyle w:val="2"/>
      </w:pPr>
      <w:r>
        <w:rPr>
          <w:rFonts w:hint="eastAsia"/>
        </w:rPr>
        <w:t>获取</w:t>
      </w:r>
      <w:r w:rsidR="002D5F2A">
        <w:rPr>
          <w:rFonts w:hint="eastAsia"/>
        </w:rPr>
        <w:t>蓝牙</w:t>
      </w:r>
      <w:r>
        <w:rPr>
          <w:rFonts w:hint="eastAsia"/>
        </w:rPr>
        <w:t>状态</w:t>
      </w:r>
      <w:r w:rsidR="002D5F2A">
        <w:rPr>
          <w:rFonts w:hint="eastAsia"/>
        </w:rPr>
        <w:t>cmd = 0x0</w:t>
      </w:r>
      <w:r w:rsidR="00063F95">
        <w:rPr>
          <w:rFonts w:hint="eastAsia"/>
        </w:rPr>
        <w:t>2</w:t>
      </w:r>
      <w:r w:rsidR="00AB06D7">
        <w:rPr>
          <w:rFonts w:hint="eastAsia"/>
        </w:rPr>
        <w:t>1</w:t>
      </w:r>
      <w:r w:rsidR="00DD5774">
        <w:rPr>
          <w:rFonts w:hint="eastAsia"/>
        </w:rPr>
        <w:t>3</w:t>
      </w:r>
    </w:p>
    <w:p w:rsidR="002D5F2A" w:rsidRDefault="002D5F2A" w:rsidP="002D5F2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2D5F2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Pr="00231103" w:rsidRDefault="002D5F2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2D5F2A" w:rsidP="002D5F2A">
      <w:pPr>
        <w:rPr>
          <w:b/>
          <w:bCs/>
          <w:sz w:val="32"/>
          <w:szCs w:val="32"/>
        </w:rPr>
      </w:pPr>
    </w:p>
    <w:p w:rsidR="002D5F2A" w:rsidRDefault="002D5F2A" w:rsidP="002D5F2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4"/>
        <w:gridCol w:w="1881"/>
        <w:gridCol w:w="2536"/>
        <w:gridCol w:w="2961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C97C39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_status</w:t>
            </w:r>
          </w:p>
        </w:tc>
        <w:tc>
          <w:tcPr>
            <w:tcW w:w="2788" w:type="dxa"/>
          </w:tcPr>
          <w:p w:rsidR="002D5F2A" w:rsidRDefault="00682845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蓝牙状态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0关闭1开通</w:t>
            </w:r>
          </w:p>
        </w:tc>
        <w:tc>
          <w:tcPr>
            <w:tcW w:w="3265" w:type="dxa"/>
          </w:tcPr>
          <w:p w:rsidR="002D5F2A" w:rsidRDefault="00682845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D5F2A" w:rsidRDefault="002D5F2A" w:rsidP="002D5F2A"/>
    <w:p w:rsidR="0029420E" w:rsidRDefault="0029420E" w:rsidP="0029420E"/>
    <w:p w:rsidR="0029420E" w:rsidRDefault="00961460" w:rsidP="0029420E">
      <w:pPr>
        <w:pStyle w:val="2"/>
      </w:pPr>
      <w:r>
        <w:rPr>
          <w:rFonts w:hint="eastAsia"/>
        </w:rPr>
        <w:t>搜索</w:t>
      </w:r>
      <w:r w:rsidR="0029420E">
        <w:rPr>
          <w:rFonts w:hint="eastAsia"/>
        </w:rPr>
        <w:t>蓝牙设备</w:t>
      </w:r>
      <w:r w:rsidR="00AB06D7">
        <w:rPr>
          <w:rFonts w:hint="eastAsia"/>
        </w:rPr>
        <w:t>cmd = 0x021</w:t>
      </w:r>
      <w:r w:rsidR="00DD5774">
        <w:rPr>
          <w:rFonts w:hint="eastAsia"/>
        </w:rPr>
        <w:t>4</w:t>
      </w:r>
    </w:p>
    <w:p w:rsidR="0029420E" w:rsidRDefault="0029420E" w:rsidP="0029420E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9420E" w:rsidRPr="00225C3C" w:rsidTr="0000639C">
        <w:tc>
          <w:tcPr>
            <w:tcW w:w="1203" w:type="dxa"/>
            <w:vMerge w:val="restart"/>
            <w:vAlign w:val="center"/>
          </w:tcPr>
          <w:p w:rsidR="0029420E" w:rsidRDefault="0029420E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9420E" w:rsidTr="0000639C">
        <w:tc>
          <w:tcPr>
            <w:tcW w:w="1203" w:type="dxa"/>
            <w:vMerge/>
          </w:tcPr>
          <w:p w:rsidR="0029420E" w:rsidRDefault="0029420E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9420E" w:rsidRDefault="0029420E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9420E" w:rsidRPr="00231103" w:rsidRDefault="0029420E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9420E" w:rsidRDefault="0029420E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82845" w:rsidRDefault="00682845" w:rsidP="00682845">
      <w:pPr>
        <w:rPr>
          <w:b/>
          <w:bCs/>
          <w:sz w:val="32"/>
          <w:szCs w:val="32"/>
        </w:rPr>
      </w:pPr>
    </w:p>
    <w:p w:rsidR="0029420E" w:rsidRDefault="0029420E" w:rsidP="0029420E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8"/>
        <w:gridCol w:w="1846"/>
        <w:gridCol w:w="2550"/>
        <w:gridCol w:w="2978"/>
      </w:tblGrid>
      <w:tr w:rsidR="0029420E" w:rsidRPr="00225C3C" w:rsidTr="0000639C">
        <w:tc>
          <w:tcPr>
            <w:tcW w:w="1203" w:type="dxa"/>
            <w:vMerge w:val="restart"/>
            <w:vAlign w:val="center"/>
          </w:tcPr>
          <w:p w:rsidR="0029420E" w:rsidRDefault="0029420E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9420E" w:rsidRPr="00225C3C" w:rsidRDefault="0029420E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9420E" w:rsidTr="0000639C">
        <w:tc>
          <w:tcPr>
            <w:tcW w:w="1203" w:type="dxa"/>
            <w:vMerge/>
          </w:tcPr>
          <w:p w:rsidR="0029420E" w:rsidRDefault="0029420E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9420E" w:rsidRDefault="006C4089" w:rsidP="006C408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_detail</w:t>
            </w:r>
          </w:p>
        </w:tc>
        <w:tc>
          <w:tcPr>
            <w:tcW w:w="2788" w:type="dxa"/>
          </w:tcPr>
          <w:p w:rsidR="0029420E" w:rsidRDefault="00CC4EE0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蓝牙设备详情</w:t>
            </w:r>
          </w:p>
        </w:tc>
        <w:tc>
          <w:tcPr>
            <w:tcW w:w="3265" w:type="dxa"/>
          </w:tcPr>
          <w:p w:rsidR="0029420E" w:rsidRDefault="00CC4EE0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9420E" w:rsidRDefault="0029420E" w:rsidP="0029420E"/>
    <w:p w:rsidR="0029420E" w:rsidRDefault="0029420E" w:rsidP="0029420E"/>
    <w:p w:rsidR="002D5F2A" w:rsidRDefault="002D5F2A" w:rsidP="002D5F2A"/>
    <w:p w:rsidR="002D5F2A" w:rsidRDefault="002D5F2A" w:rsidP="002D5F2A">
      <w:pPr>
        <w:pStyle w:val="2"/>
      </w:pPr>
      <w:r>
        <w:rPr>
          <w:rFonts w:hint="eastAsia"/>
        </w:rPr>
        <w:t>获取蓝牙配对信息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 w:rsidR="00AB06D7">
        <w:rPr>
          <w:rFonts w:hint="eastAsia"/>
        </w:rPr>
        <w:t>1</w:t>
      </w:r>
      <w:r w:rsidR="00DD5774">
        <w:rPr>
          <w:rFonts w:hint="eastAsia"/>
        </w:rPr>
        <w:t>5</w:t>
      </w:r>
    </w:p>
    <w:p w:rsidR="002D5F2A" w:rsidRDefault="002D5F2A" w:rsidP="002D5F2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2D5F2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Pr="00231103" w:rsidRDefault="002D5F2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2D5F2A" w:rsidP="002D5F2A">
      <w:pPr>
        <w:rPr>
          <w:b/>
          <w:bCs/>
          <w:sz w:val="32"/>
          <w:szCs w:val="32"/>
        </w:rPr>
      </w:pPr>
    </w:p>
    <w:p w:rsidR="002D5F2A" w:rsidRDefault="002D5F2A" w:rsidP="002D5F2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851"/>
        <w:gridCol w:w="2555"/>
        <w:gridCol w:w="2970"/>
      </w:tblGrid>
      <w:tr w:rsidR="00772B84" w:rsidRPr="00225C3C" w:rsidTr="00772B84">
        <w:tc>
          <w:tcPr>
            <w:tcW w:w="1146" w:type="dxa"/>
            <w:vMerge w:val="restart"/>
            <w:vAlign w:val="center"/>
          </w:tcPr>
          <w:p w:rsidR="00772B84" w:rsidRDefault="00772B84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851" w:type="dxa"/>
          </w:tcPr>
          <w:p w:rsidR="00772B84" w:rsidRPr="00225C3C" w:rsidRDefault="00772B84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55" w:type="dxa"/>
          </w:tcPr>
          <w:p w:rsidR="00772B84" w:rsidRPr="00225C3C" w:rsidRDefault="00772B84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70" w:type="dxa"/>
          </w:tcPr>
          <w:p w:rsidR="00772B84" w:rsidRPr="00225C3C" w:rsidRDefault="00772B84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72B84" w:rsidTr="00772B84">
        <w:tc>
          <w:tcPr>
            <w:tcW w:w="1146" w:type="dxa"/>
            <w:vMerge/>
          </w:tcPr>
          <w:p w:rsidR="00772B84" w:rsidRDefault="00772B84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555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蓝牙设备名称</w:t>
            </w:r>
          </w:p>
        </w:tc>
        <w:tc>
          <w:tcPr>
            <w:tcW w:w="2970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2B84" w:rsidTr="00772B84">
        <w:tc>
          <w:tcPr>
            <w:tcW w:w="1146" w:type="dxa"/>
            <w:vMerge/>
          </w:tcPr>
          <w:p w:rsidR="00772B84" w:rsidRDefault="00772B84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_type</w:t>
            </w:r>
          </w:p>
        </w:tc>
        <w:tc>
          <w:tcPr>
            <w:tcW w:w="2555" w:type="dxa"/>
          </w:tcPr>
          <w:p w:rsidR="00772B84" w:rsidRDefault="00772B84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蓝牙类型</w:t>
            </w:r>
          </w:p>
        </w:tc>
        <w:tc>
          <w:tcPr>
            <w:tcW w:w="2970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2B84" w:rsidTr="00772B84">
        <w:tc>
          <w:tcPr>
            <w:tcW w:w="1146" w:type="dxa"/>
            <w:vMerge/>
          </w:tcPr>
          <w:p w:rsidR="00772B84" w:rsidRDefault="00772B84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555" w:type="dxa"/>
          </w:tcPr>
          <w:p w:rsidR="00772B84" w:rsidRDefault="00772B84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蓝牙mac</w:t>
            </w:r>
          </w:p>
        </w:tc>
        <w:tc>
          <w:tcPr>
            <w:tcW w:w="2970" w:type="dxa"/>
          </w:tcPr>
          <w:p w:rsidR="00772B84" w:rsidRDefault="00772B84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D5F2A" w:rsidRDefault="002D5F2A" w:rsidP="002D5F2A"/>
    <w:p w:rsidR="002D5F2A" w:rsidRDefault="002D5F2A" w:rsidP="002D5F2A"/>
    <w:p w:rsidR="002D5F2A" w:rsidRDefault="00617535" w:rsidP="002D5F2A">
      <w:pPr>
        <w:pStyle w:val="2"/>
      </w:pPr>
      <w:r>
        <w:rPr>
          <w:rFonts w:hint="eastAsia"/>
        </w:rPr>
        <w:t>重命名</w:t>
      </w:r>
      <w:r w:rsidR="002D5F2A">
        <w:rPr>
          <w:rFonts w:hint="eastAsia"/>
        </w:rPr>
        <w:t>蓝牙</w:t>
      </w:r>
      <w:r>
        <w:rPr>
          <w:rFonts w:hint="eastAsia"/>
        </w:rPr>
        <w:t>设备</w:t>
      </w:r>
      <w:r w:rsidR="002D5F2A">
        <w:rPr>
          <w:rFonts w:hint="eastAsia"/>
        </w:rPr>
        <w:t>cmd = 0x0</w:t>
      </w:r>
      <w:r w:rsidR="00063F95">
        <w:rPr>
          <w:rFonts w:hint="eastAsia"/>
        </w:rPr>
        <w:t>2</w:t>
      </w:r>
      <w:r w:rsidR="00AB06D7">
        <w:rPr>
          <w:rFonts w:hint="eastAsia"/>
        </w:rPr>
        <w:t>1</w:t>
      </w:r>
      <w:r w:rsidR="00DD5774">
        <w:rPr>
          <w:rFonts w:hint="eastAsia"/>
        </w:rPr>
        <w:t>6</w:t>
      </w:r>
    </w:p>
    <w:p w:rsidR="002D5F2A" w:rsidRDefault="002D5F2A" w:rsidP="002D5F2A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8"/>
        <w:gridCol w:w="2267"/>
        <w:gridCol w:w="2377"/>
        <w:gridCol w:w="2770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2D5F2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E15088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2D5F2A" w:rsidRDefault="002D5F2A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5088" w:rsidTr="004E1243">
        <w:tc>
          <w:tcPr>
            <w:tcW w:w="1203" w:type="dxa"/>
            <w:vMerge/>
          </w:tcPr>
          <w:p w:rsidR="00E15088" w:rsidRDefault="00E1508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15088" w:rsidRDefault="00E15088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788" w:type="dxa"/>
          </w:tcPr>
          <w:p w:rsidR="00E15088" w:rsidRDefault="00E15088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蓝牙设备名称</w:t>
            </w:r>
          </w:p>
        </w:tc>
        <w:tc>
          <w:tcPr>
            <w:tcW w:w="3265" w:type="dxa"/>
          </w:tcPr>
          <w:p w:rsidR="00E15088" w:rsidRDefault="00E15088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15088" w:rsidTr="004E1243">
        <w:tc>
          <w:tcPr>
            <w:tcW w:w="1203" w:type="dxa"/>
            <w:vMerge/>
          </w:tcPr>
          <w:p w:rsidR="00E15088" w:rsidRDefault="00E1508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15088" w:rsidRDefault="00E15088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_newname</w:t>
            </w:r>
          </w:p>
        </w:tc>
        <w:tc>
          <w:tcPr>
            <w:tcW w:w="2788" w:type="dxa"/>
          </w:tcPr>
          <w:p w:rsidR="00E15088" w:rsidRDefault="00E15088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蓝牙设备新名称</w:t>
            </w:r>
          </w:p>
        </w:tc>
        <w:tc>
          <w:tcPr>
            <w:tcW w:w="3265" w:type="dxa"/>
          </w:tcPr>
          <w:p w:rsidR="00E15088" w:rsidRDefault="00E15088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D5F2A" w:rsidRDefault="002D5F2A" w:rsidP="002D5F2A">
      <w:pPr>
        <w:rPr>
          <w:b/>
          <w:bCs/>
          <w:sz w:val="32"/>
          <w:szCs w:val="32"/>
        </w:rPr>
      </w:pPr>
    </w:p>
    <w:p w:rsidR="002D5F2A" w:rsidRDefault="002D5F2A" w:rsidP="002D5F2A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2D5F2A" w:rsidRPr="00225C3C" w:rsidTr="004E1243">
        <w:tc>
          <w:tcPr>
            <w:tcW w:w="1203" w:type="dxa"/>
            <w:vMerge w:val="restart"/>
            <w:vAlign w:val="center"/>
          </w:tcPr>
          <w:p w:rsidR="002D5F2A" w:rsidRDefault="00C97C39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2D5F2A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2D5F2A" w:rsidRPr="00225C3C" w:rsidRDefault="002D5F2A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D5F2A" w:rsidTr="004E1243">
        <w:tc>
          <w:tcPr>
            <w:tcW w:w="1203" w:type="dxa"/>
            <w:vMerge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2D5F2A" w:rsidRDefault="002D5F2A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D5F2A" w:rsidRDefault="002D5F2A" w:rsidP="002D5F2A"/>
    <w:p w:rsidR="002D5F2A" w:rsidRDefault="002D5F2A" w:rsidP="002D5F2A"/>
    <w:p w:rsidR="00617535" w:rsidRDefault="00617535" w:rsidP="00617535">
      <w:pPr>
        <w:pStyle w:val="2"/>
      </w:pPr>
      <w:r>
        <w:rPr>
          <w:rFonts w:hint="eastAsia"/>
        </w:rPr>
        <w:t>删除蓝牙设备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 w:rsidR="00961460">
        <w:rPr>
          <w:rFonts w:hint="eastAsia"/>
        </w:rPr>
        <w:t>1</w:t>
      </w:r>
      <w:r w:rsidR="00DD5774">
        <w:rPr>
          <w:rFonts w:hint="eastAsia"/>
        </w:rPr>
        <w:t>7</w:t>
      </w:r>
    </w:p>
    <w:p w:rsidR="00617535" w:rsidRDefault="00617535" w:rsidP="0061753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17535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E15088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617535" w:rsidRDefault="00E15088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mac</w:t>
            </w: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Pr="00231103" w:rsidRDefault="00617535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>
      <w:pPr>
        <w:rPr>
          <w:b/>
          <w:bCs/>
          <w:sz w:val="32"/>
          <w:szCs w:val="32"/>
        </w:rPr>
      </w:pPr>
    </w:p>
    <w:p w:rsidR="00617535" w:rsidRDefault="00617535" w:rsidP="0061753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961460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/>
    <w:p w:rsidR="00961460" w:rsidRDefault="00961460" w:rsidP="00961460">
      <w:pPr>
        <w:pStyle w:val="2"/>
      </w:pPr>
      <w:r>
        <w:rPr>
          <w:rFonts w:hint="eastAsia"/>
        </w:rPr>
        <w:t>配对蓝牙设备</w:t>
      </w:r>
      <w:r w:rsidR="00AB06D7">
        <w:rPr>
          <w:rFonts w:hint="eastAsia"/>
        </w:rPr>
        <w:t>cmd = 0x021</w:t>
      </w:r>
      <w:r w:rsidR="00DD5774">
        <w:rPr>
          <w:rFonts w:hint="eastAsia"/>
        </w:rPr>
        <w:t>8</w:t>
      </w:r>
    </w:p>
    <w:p w:rsidR="00961460" w:rsidRDefault="00961460" w:rsidP="00961460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7"/>
        <w:gridCol w:w="1851"/>
        <w:gridCol w:w="2548"/>
        <w:gridCol w:w="2976"/>
      </w:tblGrid>
      <w:tr w:rsidR="00CC4EE0" w:rsidRPr="00225C3C" w:rsidTr="0000639C">
        <w:tc>
          <w:tcPr>
            <w:tcW w:w="1203" w:type="dxa"/>
            <w:vMerge w:val="restart"/>
            <w:vAlign w:val="center"/>
          </w:tcPr>
          <w:p w:rsidR="00CC4EE0" w:rsidRDefault="00CC4EE0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C4EE0" w:rsidRPr="00225C3C" w:rsidRDefault="00CC4EE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C4EE0" w:rsidRPr="00225C3C" w:rsidRDefault="00CC4EE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C4EE0" w:rsidRPr="00225C3C" w:rsidRDefault="00CC4EE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C4EE0" w:rsidTr="0000639C">
        <w:tc>
          <w:tcPr>
            <w:tcW w:w="1203" w:type="dxa"/>
            <w:vMerge/>
          </w:tcPr>
          <w:p w:rsidR="00CC4EE0" w:rsidRDefault="00CC4EE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C4EE0" w:rsidRDefault="006C408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788" w:type="dxa"/>
          </w:tcPr>
          <w:p w:rsidR="00CC4EE0" w:rsidRDefault="00CC4EE0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蓝牙设备名称</w:t>
            </w:r>
          </w:p>
        </w:tc>
        <w:tc>
          <w:tcPr>
            <w:tcW w:w="3265" w:type="dxa"/>
          </w:tcPr>
          <w:p w:rsidR="00CC4EE0" w:rsidRDefault="00CC4EE0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C4EE0" w:rsidTr="0000639C">
        <w:tc>
          <w:tcPr>
            <w:tcW w:w="1203" w:type="dxa"/>
            <w:vMerge/>
          </w:tcPr>
          <w:p w:rsidR="00CC4EE0" w:rsidRDefault="00CC4EE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C4EE0" w:rsidRDefault="00CC4EE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C4EE0" w:rsidRPr="00231103" w:rsidRDefault="00CC4EE0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C4EE0" w:rsidRDefault="00CC4EE0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61460" w:rsidRDefault="00961460" w:rsidP="00961460">
      <w:pPr>
        <w:rPr>
          <w:b/>
          <w:bCs/>
          <w:sz w:val="32"/>
          <w:szCs w:val="32"/>
        </w:rPr>
      </w:pPr>
    </w:p>
    <w:p w:rsidR="00961460" w:rsidRDefault="00961460" w:rsidP="00961460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961460" w:rsidRPr="00225C3C" w:rsidTr="0000639C">
        <w:tc>
          <w:tcPr>
            <w:tcW w:w="1203" w:type="dxa"/>
            <w:vMerge w:val="restart"/>
            <w:vAlign w:val="center"/>
          </w:tcPr>
          <w:p w:rsidR="00961460" w:rsidRDefault="00961460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61460" w:rsidRPr="00225C3C" w:rsidRDefault="0096146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61460" w:rsidRPr="00225C3C" w:rsidRDefault="0096146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61460" w:rsidRPr="00225C3C" w:rsidRDefault="00961460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61460" w:rsidTr="0000639C">
        <w:tc>
          <w:tcPr>
            <w:tcW w:w="1203" w:type="dxa"/>
            <w:vMerge/>
          </w:tcPr>
          <w:p w:rsidR="00961460" w:rsidRDefault="0096146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61460" w:rsidRDefault="0096146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61460" w:rsidRDefault="00961460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961460" w:rsidRDefault="00961460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61460" w:rsidRDefault="00961460" w:rsidP="00961460"/>
    <w:p w:rsidR="00961460" w:rsidRDefault="00961460" w:rsidP="00961460"/>
    <w:p w:rsidR="00617535" w:rsidRDefault="00617535" w:rsidP="00617535"/>
    <w:p w:rsidR="00617535" w:rsidRDefault="00617535" w:rsidP="00617535">
      <w:pPr>
        <w:pStyle w:val="2"/>
      </w:pPr>
      <w:r>
        <w:rPr>
          <w:rFonts w:hint="eastAsia"/>
        </w:rPr>
        <w:t>关闭</w:t>
      </w:r>
      <w:r w:rsidR="00664CBA">
        <w:rPr>
          <w:rFonts w:hint="eastAsia"/>
        </w:rPr>
        <w:t>路由器配置</w:t>
      </w:r>
      <w:r>
        <w:rPr>
          <w:rFonts w:hint="eastAsia"/>
        </w:rPr>
        <w:t>cmd = 0x0</w:t>
      </w:r>
      <w:r w:rsidR="00063F95">
        <w:rPr>
          <w:rFonts w:hint="eastAsia"/>
        </w:rPr>
        <w:t>2</w:t>
      </w:r>
      <w:r w:rsidR="00AB06D7">
        <w:rPr>
          <w:rFonts w:hint="eastAsia"/>
        </w:rPr>
        <w:t>1</w:t>
      </w:r>
      <w:r w:rsidR="00DD5774">
        <w:rPr>
          <w:rFonts w:hint="eastAsia"/>
        </w:rPr>
        <w:t>9</w:t>
      </w:r>
    </w:p>
    <w:p w:rsidR="00617535" w:rsidRDefault="00617535" w:rsidP="0061753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67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17535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C40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close_type</w:t>
            </w:r>
          </w:p>
        </w:tc>
        <w:tc>
          <w:tcPr>
            <w:tcW w:w="2788" w:type="dxa"/>
          </w:tcPr>
          <w:p w:rsidR="00617535" w:rsidRDefault="0000639C" w:rsidP="000C67B8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关闭路由器类型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 关闭无线 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2打开无线3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休眠 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4 不休眠 5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重启 </w:t>
            </w:r>
            <w:r w:rsidR="00BD6D6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6</w:t>
            </w:r>
            <w:r w:rsidR="000C67B8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关机</w:t>
            </w:r>
          </w:p>
        </w:tc>
        <w:tc>
          <w:tcPr>
            <w:tcW w:w="3265" w:type="dxa"/>
          </w:tcPr>
          <w:p w:rsidR="00617535" w:rsidRDefault="00664CBA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17535" w:rsidRDefault="00617535" w:rsidP="00617535">
      <w:pPr>
        <w:rPr>
          <w:b/>
          <w:bCs/>
          <w:sz w:val="32"/>
          <w:szCs w:val="32"/>
        </w:rPr>
      </w:pPr>
    </w:p>
    <w:p w:rsidR="00617535" w:rsidRDefault="00617535" w:rsidP="0061753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64CB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/>
    <w:p w:rsidR="00617535" w:rsidRDefault="00617535" w:rsidP="00617535">
      <w:pPr>
        <w:pStyle w:val="2"/>
      </w:pPr>
      <w:r>
        <w:rPr>
          <w:rFonts w:hint="eastAsia"/>
        </w:rPr>
        <w:t>恢复出厂设置</w:t>
      </w:r>
      <w:r>
        <w:rPr>
          <w:rFonts w:hint="eastAsia"/>
        </w:rPr>
        <w:t>cmd = 0x0</w:t>
      </w:r>
      <w:r w:rsidR="00063F95">
        <w:rPr>
          <w:rFonts w:hint="eastAsia"/>
        </w:rPr>
        <w:t>21</w:t>
      </w:r>
      <w:r w:rsidR="00DD5774">
        <w:rPr>
          <w:rFonts w:hint="eastAsia"/>
        </w:rPr>
        <w:t>A</w:t>
      </w:r>
    </w:p>
    <w:p w:rsidR="00617535" w:rsidRDefault="00617535" w:rsidP="0061753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17535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Pr="00231103" w:rsidRDefault="00617535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>
      <w:pPr>
        <w:rPr>
          <w:b/>
          <w:bCs/>
          <w:sz w:val="32"/>
          <w:szCs w:val="32"/>
        </w:rPr>
      </w:pPr>
    </w:p>
    <w:p w:rsidR="00617535" w:rsidRDefault="00617535" w:rsidP="0061753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C97C39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/>
    <w:p w:rsidR="00617535" w:rsidRDefault="00617535" w:rsidP="00617535"/>
    <w:p w:rsidR="00617535" w:rsidRDefault="00066C30" w:rsidP="00617535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版本</w:t>
      </w:r>
      <w:r w:rsidR="00617535">
        <w:rPr>
          <w:rFonts w:hint="eastAsia"/>
        </w:rPr>
        <w:t>cmd = 0x0</w:t>
      </w:r>
      <w:r w:rsidR="00063F95">
        <w:rPr>
          <w:rFonts w:hint="eastAsia"/>
        </w:rPr>
        <w:t>21</w:t>
      </w:r>
      <w:r w:rsidR="00DD5774">
        <w:rPr>
          <w:rFonts w:hint="eastAsia"/>
        </w:rPr>
        <w:t>B</w:t>
      </w:r>
    </w:p>
    <w:p w:rsidR="00617535" w:rsidRDefault="00617535" w:rsidP="0061753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17535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6175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>
      <w:pPr>
        <w:rPr>
          <w:b/>
          <w:bCs/>
          <w:sz w:val="32"/>
          <w:szCs w:val="32"/>
        </w:rPr>
      </w:pPr>
    </w:p>
    <w:p w:rsidR="00617535" w:rsidRDefault="00617535" w:rsidP="0061753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1509"/>
        <w:gridCol w:w="2691"/>
        <w:gridCol w:w="3142"/>
      </w:tblGrid>
      <w:tr w:rsidR="00066C30" w:rsidRPr="00225C3C" w:rsidTr="004E1243">
        <w:tc>
          <w:tcPr>
            <w:tcW w:w="1203" w:type="dxa"/>
            <w:vMerge w:val="restart"/>
            <w:vAlign w:val="center"/>
          </w:tcPr>
          <w:p w:rsidR="00066C30" w:rsidRDefault="00066C30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066C30" w:rsidRPr="00225C3C" w:rsidRDefault="00066C30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66C30" w:rsidRPr="00225C3C" w:rsidRDefault="00066C30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66C30" w:rsidRPr="00225C3C" w:rsidRDefault="00066C30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6C30" w:rsidTr="004E1243">
        <w:tc>
          <w:tcPr>
            <w:tcW w:w="1203" w:type="dxa"/>
            <w:vMerge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E65804" w:rsidP="004E12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app_ver</w:t>
            </w:r>
          </w:p>
        </w:tc>
        <w:tc>
          <w:tcPr>
            <w:tcW w:w="2788" w:type="dxa"/>
          </w:tcPr>
          <w:p w:rsidR="00066C30" w:rsidRPr="00066C30" w:rsidRDefault="00066C30" w:rsidP="004E1243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rFonts w:hint="eastAsia"/>
                <w:sz w:val="18"/>
                <w:szCs w:val="18"/>
              </w:rPr>
              <w:t>App</w:t>
            </w:r>
            <w:r w:rsidRPr="00066C30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3265" w:type="dxa"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25241" w:rsidTr="004E1243">
        <w:tc>
          <w:tcPr>
            <w:tcW w:w="1203" w:type="dxa"/>
            <w:vMerge/>
          </w:tcPr>
          <w:p w:rsidR="00925241" w:rsidRDefault="00925241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25241" w:rsidRDefault="00925241" w:rsidP="004E12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app_vercode</w:t>
            </w:r>
          </w:p>
        </w:tc>
        <w:tc>
          <w:tcPr>
            <w:tcW w:w="2788" w:type="dxa"/>
          </w:tcPr>
          <w:p w:rsidR="00925241" w:rsidRPr="00066C30" w:rsidRDefault="00FA661F" w:rsidP="004E12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3265" w:type="dxa"/>
          </w:tcPr>
          <w:p w:rsidR="00925241" w:rsidRDefault="00925241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66C30" w:rsidTr="004E1243">
        <w:tc>
          <w:tcPr>
            <w:tcW w:w="1203" w:type="dxa"/>
            <w:vMerge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E65804" w:rsidP="004E12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app_downloadurl</w:t>
            </w:r>
          </w:p>
        </w:tc>
        <w:tc>
          <w:tcPr>
            <w:tcW w:w="2788" w:type="dxa"/>
          </w:tcPr>
          <w:p w:rsidR="00066C30" w:rsidRPr="00066C30" w:rsidRDefault="00066C30" w:rsidP="004E1243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rFonts w:hint="eastAsia"/>
                <w:sz w:val="18"/>
                <w:szCs w:val="18"/>
              </w:rPr>
              <w:t>App</w:t>
            </w:r>
            <w:r w:rsidRPr="00066C30">
              <w:rPr>
                <w:rFonts w:hint="eastAsia"/>
                <w:sz w:val="18"/>
                <w:szCs w:val="18"/>
              </w:rPr>
              <w:t>下载</w:t>
            </w:r>
            <w:r w:rsidRPr="00066C30"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3265" w:type="dxa"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66C30" w:rsidTr="004E1243">
        <w:tc>
          <w:tcPr>
            <w:tcW w:w="1203" w:type="dxa"/>
            <w:vMerge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365ED4" w:rsidP="00365ED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E65804"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2788" w:type="dxa"/>
          </w:tcPr>
          <w:p w:rsidR="00066C30" w:rsidRPr="00066C30" w:rsidRDefault="00066C30" w:rsidP="004E1243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rFonts w:hint="eastAsia"/>
                <w:sz w:val="18"/>
                <w:szCs w:val="18"/>
              </w:rPr>
              <w:t xml:space="preserve">App </w:t>
            </w:r>
            <w:r w:rsidRPr="00066C30">
              <w:rPr>
                <w:rFonts w:hint="eastAsia"/>
                <w:sz w:val="18"/>
                <w:szCs w:val="18"/>
              </w:rPr>
              <w:t>下载文件</w:t>
            </w:r>
            <w:r w:rsidRPr="00066C30">
              <w:rPr>
                <w:rFonts w:hint="eastAsia"/>
                <w:sz w:val="18"/>
                <w:szCs w:val="18"/>
              </w:rPr>
              <w:t>MD5</w:t>
            </w:r>
          </w:p>
        </w:tc>
        <w:tc>
          <w:tcPr>
            <w:tcW w:w="3265" w:type="dxa"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66C30" w:rsidTr="004E1243">
        <w:tc>
          <w:tcPr>
            <w:tcW w:w="1203" w:type="dxa"/>
            <w:vMerge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E65804" w:rsidP="004E12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file_size</w:t>
            </w:r>
          </w:p>
        </w:tc>
        <w:tc>
          <w:tcPr>
            <w:tcW w:w="2788" w:type="dxa"/>
          </w:tcPr>
          <w:p w:rsidR="00066C30" w:rsidRPr="00066C30" w:rsidRDefault="00066C30" w:rsidP="004E1243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rFonts w:hint="eastAsia"/>
                <w:sz w:val="18"/>
                <w:szCs w:val="18"/>
              </w:rPr>
              <w:t xml:space="preserve">APP </w:t>
            </w:r>
            <w:r w:rsidRPr="00066C30">
              <w:rPr>
                <w:rFonts w:hint="eastAsia"/>
                <w:sz w:val="18"/>
                <w:szCs w:val="18"/>
              </w:rPr>
              <w:t>下载文件大小</w:t>
            </w:r>
          </w:p>
        </w:tc>
        <w:tc>
          <w:tcPr>
            <w:tcW w:w="3265" w:type="dxa"/>
          </w:tcPr>
          <w:p w:rsidR="00066C30" w:rsidRDefault="00066C30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/>
    <w:p w:rsidR="00066C30" w:rsidRDefault="00066C30" w:rsidP="00066C30">
      <w:pPr>
        <w:pStyle w:val="2"/>
      </w:pPr>
      <w:r>
        <w:rPr>
          <w:rFonts w:hint="eastAsia"/>
        </w:rPr>
        <w:t>获取路由器固件版本</w:t>
      </w:r>
      <w:r>
        <w:rPr>
          <w:rFonts w:hint="eastAsia"/>
        </w:rPr>
        <w:t>cmd = 0x021</w:t>
      </w:r>
      <w:r w:rsidR="00DD5774">
        <w:rPr>
          <w:rFonts w:hint="eastAsia"/>
        </w:rPr>
        <w:t>C</w:t>
      </w:r>
    </w:p>
    <w:p w:rsidR="00066C30" w:rsidRDefault="00066C30" w:rsidP="00066C30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066C30" w:rsidRPr="00225C3C" w:rsidTr="00B95171">
        <w:tc>
          <w:tcPr>
            <w:tcW w:w="1203" w:type="dxa"/>
            <w:vMerge w:val="restart"/>
            <w:vAlign w:val="center"/>
          </w:tcPr>
          <w:p w:rsidR="00066C30" w:rsidRDefault="00066C30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6C30" w:rsidTr="00B95171">
        <w:tc>
          <w:tcPr>
            <w:tcW w:w="1203" w:type="dxa"/>
            <w:vMerge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066C30" w:rsidRPr="00231103" w:rsidRDefault="00066C30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66C30" w:rsidRDefault="00066C30" w:rsidP="00066C30">
      <w:pPr>
        <w:rPr>
          <w:b/>
          <w:bCs/>
          <w:sz w:val="32"/>
          <w:szCs w:val="32"/>
        </w:rPr>
      </w:pPr>
    </w:p>
    <w:p w:rsidR="00066C30" w:rsidRDefault="00066C30" w:rsidP="00066C30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668"/>
        <w:gridCol w:w="2623"/>
        <w:gridCol w:w="3066"/>
      </w:tblGrid>
      <w:tr w:rsidR="00925241" w:rsidRPr="00225C3C" w:rsidTr="00925241">
        <w:tc>
          <w:tcPr>
            <w:tcW w:w="1165" w:type="dxa"/>
            <w:vMerge w:val="restart"/>
            <w:vAlign w:val="center"/>
          </w:tcPr>
          <w:p w:rsidR="00925241" w:rsidRDefault="00925241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668" w:type="dxa"/>
          </w:tcPr>
          <w:p w:rsidR="00925241" w:rsidRPr="00225C3C" w:rsidRDefault="00925241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23" w:type="dxa"/>
          </w:tcPr>
          <w:p w:rsidR="00925241" w:rsidRPr="00225C3C" w:rsidRDefault="00925241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66" w:type="dxa"/>
          </w:tcPr>
          <w:p w:rsidR="00925241" w:rsidRPr="00225C3C" w:rsidRDefault="00925241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25241" w:rsidTr="00925241">
        <w:tc>
          <w:tcPr>
            <w:tcW w:w="1165" w:type="dxa"/>
            <w:vMerge/>
          </w:tcPr>
          <w:p w:rsidR="00925241" w:rsidRDefault="00925241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25241" w:rsidRDefault="00925241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kernel_ver</w:t>
            </w:r>
          </w:p>
        </w:tc>
        <w:tc>
          <w:tcPr>
            <w:tcW w:w="2623" w:type="dxa"/>
          </w:tcPr>
          <w:p w:rsidR="00925241" w:rsidRPr="00231103" w:rsidRDefault="00925241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066C30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路由器固件版本</w:t>
            </w:r>
          </w:p>
        </w:tc>
        <w:tc>
          <w:tcPr>
            <w:tcW w:w="3066" w:type="dxa"/>
          </w:tcPr>
          <w:p w:rsidR="00925241" w:rsidRDefault="00925241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5241" w:rsidTr="00925241">
        <w:tc>
          <w:tcPr>
            <w:tcW w:w="1165" w:type="dxa"/>
            <w:vMerge/>
          </w:tcPr>
          <w:p w:rsidR="00925241" w:rsidRDefault="00925241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25241" w:rsidRDefault="00925241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kernel_newver</w:t>
            </w:r>
          </w:p>
        </w:tc>
        <w:tc>
          <w:tcPr>
            <w:tcW w:w="2623" w:type="dxa"/>
          </w:tcPr>
          <w:p w:rsidR="00925241" w:rsidRPr="00231103" w:rsidRDefault="00925241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066C30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路由器固件</w:t>
            </w:r>
            <w:r w:rsidR="00D23336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最新</w:t>
            </w:r>
            <w:r w:rsidRPr="00066C30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版本</w:t>
            </w:r>
          </w:p>
        </w:tc>
        <w:tc>
          <w:tcPr>
            <w:tcW w:w="3066" w:type="dxa"/>
          </w:tcPr>
          <w:p w:rsidR="00925241" w:rsidRDefault="00925241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5241" w:rsidTr="00925241">
        <w:tc>
          <w:tcPr>
            <w:tcW w:w="1165" w:type="dxa"/>
            <w:vMerge/>
          </w:tcPr>
          <w:p w:rsidR="00925241" w:rsidRDefault="00925241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25241" w:rsidRDefault="00925241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is_update</w:t>
            </w:r>
          </w:p>
        </w:tc>
        <w:tc>
          <w:tcPr>
            <w:tcW w:w="2623" w:type="dxa"/>
          </w:tcPr>
          <w:p w:rsidR="00925241" w:rsidRPr="00066C30" w:rsidRDefault="00D23336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是否更新</w:t>
            </w:r>
          </w:p>
        </w:tc>
        <w:tc>
          <w:tcPr>
            <w:tcW w:w="3066" w:type="dxa"/>
          </w:tcPr>
          <w:p w:rsidR="00925241" w:rsidRDefault="00D23336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66C30" w:rsidRDefault="00066C30" w:rsidP="00066C30"/>
    <w:p w:rsidR="00066C30" w:rsidRDefault="00066C30" w:rsidP="00617535"/>
    <w:p w:rsidR="00066C30" w:rsidRDefault="00066C30" w:rsidP="00066C30">
      <w:pPr>
        <w:pStyle w:val="2"/>
      </w:pPr>
      <w:r>
        <w:rPr>
          <w:rFonts w:hint="eastAsia"/>
        </w:rPr>
        <w:t>获取路由器固件下载状态</w:t>
      </w:r>
      <w:r>
        <w:rPr>
          <w:rFonts w:hint="eastAsia"/>
        </w:rPr>
        <w:t>cmd = 0x021</w:t>
      </w:r>
      <w:r w:rsidR="00DD5774">
        <w:rPr>
          <w:rFonts w:hint="eastAsia"/>
        </w:rPr>
        <w:t>D</w:t>
      </w:r>
    </w:p>
    <w:p w:rsidR="00066C30" w:rsidRDefault="00066C30" w:rsidP="00066C30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066C30" w:rsidRPr="00225C3C" w:rsidTr="00B95171">
        <w:tc>
          <w:tcPr>
            <w:tcW w:w="1203" w:type="dxa"/>
            <w:vMerge w:val="restart"/>
            <w:vAlign w:val="center"/>
          </w:tcPr>
          <w:p w:rsidR="00066C30" w:rsidRDefault="00066C30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6C30" w:rsidTr="00B95171">
        <w:tc>
          <w:tcPr>
            <w:tcW w:w="1203" w:type="dxa"/>
            <w:vMerge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066C30" w:rsidRPr="00231103" w:rsidRDefault="00066C30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66C30" w:rsidRDefault="00066C30" w:rsidP="00066C30">
      <w:pPr>
        <w:rPr>
          <w:b/>
          <w:bCs/>
          <w:sz w:val="32"/>
          <w:szCs w:val="32"/>
        </w:rPr>
      </w:pPr>
    </w:p>
    <w:p w:rsidR="00066C30" w:rsidRDefault="00066C30" w:rsidP="00066C30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0"/>
        <w:gridCol w:w="1304"/>
        <w:gridCol w:w="2772"/>
        <w:gridCol w:w="3246"/>
      </w:tblGrid>
      <w:tr w:rsidR="00066C30" w:rsidRPr="00225C3C" w:rsidTr="00B95171">
        <w:tc>
          <w:tcPr>
            <w:tcW w:w="1203" w:type="dxa"/>
            <w:vMerge w:val="restart"/>
            <w:vAlign w:val="center"/>
          </w:tcPr>
          <w:p w:rsidR="00066C30" w:rsidRDefault="00066C30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66C30" w:rsidRPr="00225C3C" w:rsidRDefault="00066C30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6C30" w:rsidTr="00B95171">
        <w:tc>
          <w:tcPr>
            <w:tcW w:w="1203" w:type="dxa"/>
            <w:vMerge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365ED4" w:rsidP="00B9517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file_size</w:t>
            </w:r>
          </w:p>
        </w:tc>
        <w:tc>
          <w:tcPr>
            <w:tcW w:w="2788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sz w:val="18"/>
                <w:szCs w:val="18"/>
              </w:rPr>
              <w:t>文件大小</w:t>
            </w:r>
          </w:p>
        </w:tc>
        <w:tc>
          <w:tcPr>
            <w:tcW w:w="3265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66C30" w:rsidTr="00B95171">
        <w:tc>
          <w:tcPr>
            <w:tcW w:w="1203" w:type="dxa"/>
            <w:vMerge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E65804" w:rsidP="00E6580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download_size</w:t>
            </w:r>
          </w:p>
        </w:tc>
        <w:tc>
          <w:tcPr>
            <w:tcW w:w="2788" w:type="dxa"/>
          </w:tcPr>
          <w:p w:rsidR="00066C30" w:rsidRPr="00066C30" w:rsidRDefault="00066C30" w:rsidP="00066C30">
            <w:pPr>
              <w:spacing w:line="360" w:lineRule="auto"/>
              <w:rPr>
                <w:sz w:val="18"/>
                <w:szCs w:val="18"/>
              </w:rPr>
            </w:pPr>
            <w:r w:rsidRPr="00066C30">
              <w:rPr>
                <w:rFonts w:hint="eastAsia"/>
                <w:sz w:val="18"/>
                <w:szCs w:val="18"/>
              </w:rPr>
              <w:t>已下载大小</w:t>
            </w:r>
          </w:p>
        </w:tc>
        <w:tc>
          <w:tcPr>
            <w:tcW w:w="3265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5D13E4" w:rsidTr="00B95171">
        <w:tc>
          <w:tcPr>
            <w:tcW w:w="1203" w:type="dxa"/>
            <w:vMerge/>
          </w:tcPr>
          <w:p w:rsidR="005D13E4" w:rsidRDefault="005D13E4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13E4" w:rsidRDefault="005D13E4" w:rsidP="00E6580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update_state</w:t>
            </w:r>
          </w:p>
        </w:tc>
        <w:tc>
          <w:tcPr>
            <w:tcW w:w="2788" w:type="dxa"/>
          </w:tcPr>
          <w:p w:rsidR="005D13E4" w:rsidRPr="00066C30" w:rsidRDefault="005D13E4" w:rsidP="00066C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更新状态</w:t>
            </w:r>
          </w:p>
        </w:tc>
        <w:tc>
          <w:tcPr>
            <w:tcW w:w="3265" w:type="dxa"/>
          </w:tcPr>
          <w:p w:rsidR="005D13E4" w:rsidRPr="00066C30" w:rsidRDefault="005D13E4" w:rsidP="00B9517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66C30" w:rsidTr="00B95171">
        <w:tc>
          <w:tcPr>
            <w:tcW w:w="1203" w:type="dxa"/>
            <w:vMerge/>
          </w:tcPr>
          <w:p w:rsidR="00066C30" w:rsidRDefault="00066C30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788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265" w:type="dxa"/>
          </w:tcPr>
          <w:p w:rsidR="00066C30" w:rsidRPr="00066C30" w:rsidRDefault="00066C30" w:rsidP="00B9517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66C30" w:rsidRDefault="00066C30" w:rsidP="00066C30"/>
    <w:p w:rsidR="00066C30" w:rsidRDefault="00066C30" w:rsidP="00617535"/>
    <w:p w:rsidR="00617535" w:rsidRDefault="00617535" w:rsidP="00617535">
      <w:pPr>
        <w:pStyle w:val="2"/>
      </w:pPr>
      <w:r>
        <w:rPr>
          <w:rFonts w:hint="eastAsia"/>
        </w:rPr>
        <w:t>意见反馈</w:t>
      </w:r>
      <w:r>
        <w:rPr>
          <w:rFonts w:hint="eastAsia"/>
        </w:rPr>
        <w:t>cmd = 0x0</w:t>
      </w:r>
      <w:r w:rsidR="00063F95">
        <w:rPr>
          <w:rFonts w:hint="eastAsia"/>
        </w:rPr>
        <w:t>21</w:t>
      </w:r>
      <w:r w:rsidR="00DD5774">
        <w:rPr>
          <w:rFonts w:hint="eastAsia"/>
        </w:rPr>
        <w:t>E</w:t>
      </w:r>
    </w:p>
    <w:p w:rsidR="00617535" w:rsidRDefault="00617535" w:rsidP="0061753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62"/>
        <w:gridCol w:w="2667"/>
        <w:gridCol w:w="3119"/>
      </w:tblGrid>
      <w:tr w:rsidR="00207389" w:rsidRPr="00225C3C" w:rsidTr="00207389">
        <w:tc>
          <w:tcPr>
            <w:tcW w:w="1174" w:type="dxa"/>
            <w:vMerge w:val="restart"/>
            <w:vAlign w:val="center"/>
          </w:tcPr>
          <w:p w:rsidR="00207389" w:rsidRDefault="00207389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562" w:type="dxa"/>
          </w:tcPr>
          <w:p w:rsidR="00207389" w:rsidRPr="00225C3C" w:rsidRDefault="00207389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67" w:type="dxa"/>
          </w:tcPr>
          <w:p w:rsidR="00207389" w:rsidRPr="00225C3C" w:rsidRDefault="00207389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19" w:type="dxa"/>
          </w:tcPr>
          <w:p w:rsidR="00207389" w:rsidRPr="00225C3C" w:rsidRDefault="00207389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意见内容</w:t>
            </w:r>
          </w:p>
        </w:tc>
        <w:tc>
          <w:tcPr>
            <w:tcW w:w="3119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contact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联系方式</w:t>
            </w:r>
          </w:p>
        </w:tc>
        <w:tc>
          <w:tcPr>
            <w:tcW w:w="3119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mobile_type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手机类别</w:t>
            </w:r>
          </w:p>
        </w:tc>
        <w:tc>
          <w:tcPr>
            <w:tcW w:w="3119" w:type="dxa"/>
          </w:tcPr>
          <w:p w:rsidR="00207389" w:rsidRDefault="00F94FB8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system_ver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</w:t>
            </w:r>
          </w:p>
        </w:tc>
        <w:tc>
          <w:tcPr>
            <w:tcW w:w="3119" w:type="dxa"/>
          </w:tcPr>
          <w:p w:rsidR="00207389" w:rsidRDefault="00F94FB8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mobile_name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手机品牌</w:t>
            </w:r>
          </w:p>
        </w:tc>
        <w:tc>
          <w:tcPr>
            <w:tcW w:w="3119" w:type="dxa"/>
          </w:tcPr>
          <w:p w:rsidR="00207389" w:rsidRDefault="00F94FB8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7389" w:rsidTr="00207389">
        <w:tc>
          <w:tcPr>
            <w:tcW w:w="1174" w:type="dxa"/>
            <w:vMerge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667" w:type="dxa"/>
          </w:tcPr>
          <w:p w:rsidR="00207389" w:rsidRDefault="00207389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ac地址</w:t>
            </w:r>
          </w:p>
        </w:tc>
        <w:tc>
          <w:tcPr>
            <w:tcW w:w="3119" w:type="dxa"/>
          </w:tcPr>
          <w:p w:rsidR="00207389" w:rsidRDefault="00207389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0-1</w:t>
            </w:r>
          </w:p>
        </w:tc>
      </w:tr>
    </w:tbl>
    <w:p w:rsidR="00617535" w:rsidRDefault="00617535" w:rsidP="00617535">
      <w:pPr>
        <w:rPr>
          <w:b/>
          <w:bCs/>
          <w:sz w:val="32"/>
          <w:szCs w:val="32"/>
        </w:rPr>
      </w:pPr>
    </w:p>
    <w:p w:rsidR="00617535" w:rsidRDefault="00617535" w:rsidP="0061753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17535" w:rsidRPr="00225C3C" w:rsidTr="004E1243">
        <w:tc>
          <w:tcPr>
            <w:tcW w:w="1203" w:type="dxa"/>
            <w:vMerge w:val="restart"/>
            <w:vAlign w:val="center"/>
          </w:tcPr>
          <w:p w:rsidR="00617535" w:rsidRDefault="00664CBA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17535" w:rsidRPr="00225C3C" w:rsidRDefault="00285BED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17535" w:rsidRPr="00225C3C" w:rsidRDefault="00617535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7535" w:rsidTr="004E1243">
        <w:tc>
          <w:tcPr>
            <w:tcW w:w="1203" w:type="dxa"/>
            <w:vMerge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617535" w:rsidRDefault="00617535" w:rsidP="004E12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17535" w:rsidRDefault="00617535" w:rsidP="00617535"/>
    <w:p w:rsidR="00617535" w:rsidRDefault="00617535" w:rsidP="00617535"/>
    <w:p w:rsidR="00F667DB" w:rsidRDefault="00F667DB" w:rsidP="00F667DB">
      <w:pPr>
        <w:pStyle w:val="2"/>
      </w:pPr>
      <w:r>
        <w:rPr>
          <w:rFonts w:hint="eastAsia"/>
        </w:rPr>
        <w:t>获取路由器初始化状态</w:t>
      </w:r>
      <w:r>
        <w:rPr>
          <w:rFonts w:hint="eastAsia"/>
        </w:rPr>
        <w:t>cmd = 0x021</w:t>
      </w:r>
      <w:r w:rsidR="00DD5774">
        <w:rPr>
          <w:rFonts w:hint="eastAsia"/>
        </w:rPr>
        <w:t>F</w:t>
      </w:r>
    </w:p>
    <w:p w:rsidR="00F667DB" w:rsidRDefault="00F667DB" w:rsidP="00F667DB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667DB" w:rsidRPr="00225C3C" w:rsidTr="00B95171">
        <w:tc>
          <w:tcPr>
            <w:tcW w:w="1203" w:type="dxa"/>
            <w:vMerge w:val="restart"/>
            <w:vAlign w:val="center"/>
          </w:tcPr>
          <w:p w:rsidR="00F667DB" w:rsidRDefault="00F667DB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667DB" w:rsidTr="00B95171">
        <w:tc>
          <w:tcPr>
            <w:tcW w:w="1203" w:type="dxa"/>
            <w:vMerge/>
          </w:tcPr>
          <w:p w:rsidR="00F667DB" w:rsidRDefault="00F667D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667DB" w:rsidRDefault="00F667D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667DB" w:rsidRDefault="00F667DB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667DB" w:rsidRDefault="00F667DB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667DB" w:rsidRDefault="00F667DB" w:rsidP="00F667DB">
      <w:pPr>
        <w:rPr>
          <w:b/>
          <w:bCs/>
          <w:sz w:val="32"/>
          <w:szCs w:val="32"/>
        </w:rPr>
      </w:pPr>
    </w:p>
    <w:p w:rsidR="00F667DB" w:rsidRDefault="00F667DB" w:rsidP="00F667D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1848"/>
        <w:gridCol w:w="2436"/>
        <w:gridCol w:w="3118"/>
      </w:tblGrid>
      <w:tr w:rsidR="00F667DB" w:rsidRPr="00225C3C" w:rsidTr="00B95171">
        <w:tc>
          <w:tcPr>
            <w:tcW w:w="1203" w:type="dxa"/>
            <w:vMerge w:val="restart"/>
            <w:vAlign w:val="center"/>
          </w:tcPr>
          <w:p w:rsidR="00F667DB" w:rsidRDefault="00F667DB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667DB" w:rsidRPr="00225C3C" w:rsidRDefault="00F667D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667DB" w:rsidTr="00B95171">
        <w:tc>
          <w:tcPr>
            <w:tcW w:w="1203" w:type="dxa"/>
            <w:vMerge/>
          </w:tcPr>
          <w:p w:rsidR="00F667DB" w:rsidRDefault="00F667D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667DB" w:rsidRDefault="00405154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E65804">
              <w:rPr>
                <w:rFonts w:hint="eastAsia"/>
                <w:sz w:val="24"/>
                <w:szCs w:val="24"/>
              </w:rPr>
              <w:t>outer_initstatus</w:t>
            </w:r>
          </w:p>
        </w:tc>
        <w:tc>
          <w:tcPr>
            <w:tcW w:w="2788" w:type="dxa"/>
          </w:tcPr>
          <w:p w:rsidR="00F667DB" w:rsidRDefault="00517606" w:rsidP="00B305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路由器初始化状态0：OK 1无需拨号设置</w:t>
            </w:r>
            <w:r w:rsidR="00946A6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2 需要主动连接</w:t>
            </w:r>
            <w:r w:rsidR="00946A6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</w:t>
            </w:r>
            <w:r w:rsidR="00946A6E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4自动连接.</w:t>
            </w:r>
          </w:p>
        </w:tc>
        <w:tc>
          <w:tcPr>
            <w:tcW w:w="3265" w:type="dxa"/>
          </w:tcPr>
          <w:p w:rsidR="000C67B8" w:rsidRPr="00576BA2" w:rsidRDefault="00517606" w:rsidP="000C67B8">
            <w:pPr>
              <w:shd w:val="clear" w:color="auto" w:fill="FFFFFF"/>
              <w:ind w:left="15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</w:t>
            </w:r>
            <w:r w:rsidR="000C67B8"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 xml:space="preserve"> router_initstatus </w:t>
            </w:r>
            <w:r w:rsidR="000C67B8"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含义：</w:t>
            </w:r>
          </w:p>
          <w:p w:rsidR="000C67B8" w:rsidRPr="00576BA2" w:rsidRDefault="000C67B8" w:rsidP="000C67B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0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：</w:t>
            </w: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OK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已经初始化完成。</w:t>
            </w: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 </w:t>
            </w:r>
          </w:p>
          <w:p w:rsidR="000C67B8" w:rsidRPr="00576BA2" w:rsidRDefault="000C67B8" w:rsidP="000C67B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1 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无需拨号设置：</w:t>
            </w: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用户已经已经设置宽带拨号信息，没有设置</w:t>
            </w: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wifi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信息</w:t>
            </w:r>
          </w:p>
          <w:p w:rsidR="000C67B8" w:rsidRPr="00576BA2" w:rsidRDefault="000C67B8" w:rsidP="000C67B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2 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需要主动连接：</w:t>
            </w: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用户没有设置宽带帐号信息</w:t>
            </w:r>
          </w:p>
          <w:p w:rsidR="000C67B8" w:rsidRPr="00576BA2" w:rsidRDefault="000C67B8" w:rsidP="000C67B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76BA2">
              <w:rPr>
                <w:rFonts w:ascii="Verdana" w:eastAsia="宋体" w:hAnsi="Verdana" w:cs="Times New Roman"/>
                <w:color w:val="FF0000"/>
                <w:kern w:val="0"/>
                <w:sz w:val="20"/>
                <w:szCs w:val="20"/>
              </w:rPr>
              <w:t>4 </w:t>
            </w:r>
            <w:r w:rsidRPr="00576BA2"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自动连接：路由器不通过宽带帐号拨号上网，通过其他方式直接上网</w:t>
            </w:r>
          </w:p>
          <w:p w:rsidR="00F667DB" w:rsidRPr="000C67B8" w:rsidRDefault="00F667DB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667DB" w:rsidRDefault="00F667DB" w:rsidP="00F667DB"/>
    <w:p w:rsidR="00F667DB" w:rsidRDefault="00F667DB" w:rsidP="00F667DB"/>
    <w:p w:rsidR="00F667DB" w:rsidRDefault="00F667DB" w:rsidP="00F667DB"/>
    <w:p w:rsidR="00517606" w:rsidRDefault="00517606" w:rsidP="0051760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wifi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在选择中继或桥接时</w:t>
      </w:r>
      <w:r>
        <w:rPr>
          <w:rFonts w:hint="eastAsia"/>
        </w:rPr>
        <w:t>)cmd = 0x02</w:t>
      </w:r>
      <w:r w:rsidR="00DD5774">
        <w:rPr>
          <w:rFonts w:hint="eastAsia"/>
        </w:rPr>
        <w:t>20</w:t>
      </w:r>
    </w:p>
    <w:p w:rsidR="00517606" w:rsidRDefault="00517606" w:rsidP="0051760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17606" w:rsidRPr="00225C3C" w:rsidTr="00B95171">
        <w:tc>
          <w:tcPr>
            <w:tcW w:w="1203" w:type="dxa"/>
            <w:vMerge w:val="restart"/>
            <w:vAlign w:val="center"/>
          </w:tcPr>
          <w:p w:rsidR="00517606" w:rsidRDefault="00517606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17606" w:rsidTr="00B95171">
        <w:tc>
          <w:tcPr>
            <w:tcW w:w="1203" w:type="dxa"/>
            <w:vMerge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17606" w:rsidRDefault="00517606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17606" w:rsidRDefault="00517606" w:rsidP="00517606">
      <w:pPr>
        <w:rPr>
          <w:b/>
          <w:bCs/>
          <w:sz w:val="32"/>
          <w:szCs w:val="32"/>
        </w:rPr>
      </w:pPr>
    </w:p>
    <w:p w:rsidR="00517606" w:rsidRDefault="00517606" w:rsidP="00517606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17606" w:rsidRPr="00225C3C" w:rsidTr="00B95171">
        <w:tc>
          <w:tcPr>
            <w:tcW w:w="1203" w:type="dxa"/>
            <w:vMerge w:val="restart"/>
            <w:vAlign w:val="center"/>
          </w:tcPr>
          <w:p w:rsidR="00517606" w:rsidRDefault="00517606" w:rsidP="0051760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17606" w:rsidRPr="00225C3C" w:rsidRDefault="00517606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17606" w:rsidTr="00B95171">
        <w:tc>
          <w:tcPr>
            <w:tcW w:w="1203" w:type="dxa"/>
            <w:vMerge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17606" w:rsidRDefault="00E65804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wifi_list</w:t>
            </w:r>
          </w:p>
        </w:tc>
        <w:tc>
          <w:tcPr>
            <w:tcW w:w="2788" w:type="dxa"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517606" w:rsidRDefault="00517606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17606" w:rsidRDefault="00517606" w:rsidP="00517606"/>
    <w:p w:rsidR="00517606" w:rsidRDefault="00517606" w:rsidP="00517606"/>
    <w:p w:rsidR="00365ED4" w:rsidRPr="00FB765C" w:rsidRDefault="00365ED4" w:rsidP="00365ED4">
      <w:pPr>
        <w:pStyle w:val="2"/>
      </w:pPr>
      <w:r>
        <w:rPr>
          <w:rFonts w:hint="eastAsia"/>
        </w:rPr>
        <w:t>获取路由器实时状况</w:t>
      </w:r>
      <w:r>
        <w:rPr>
          <w:rFonts w:hint="eastAsia"/>
        </w:rPr>
        <w:t>cmd = 0x022</w:t>
      </w:r>
      <w:r w:rsidR="00DD5774">
        <w:rPr>
          <w:rFonts w:hint="eastAsia"/>
        </w:rPr>
        <w:t>1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Pr="00231103" w:rsidRDefault="00365ED4" w:rsidP="00365ED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net_speed</w:t>
            </w:r>
          </w:p>
        </w:tc>
        <w:tc>
          <w:tcPr>
            <w:tcW w:w="2788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上网速度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/>
    <w:p w:rsidR="00365ED4" w:rsidRDefault="00365ED4" w:rsidP="00365ED4">
      <w:pPr>
        <w:spacing w:line="360" w:lineRule="auto"/>
        <w:rPr>
          <w:sz w:val="24"/>
          <w:szCs w:val="24"/>
        </w:rPr>
      </w:pPr>
    </w:p>
    <w:p w:rsidR="00365ED4" w:rsidRPr="00FB765C" w:rsidRDefault="00365ED4" w:rsidP="00365ED4">
      <w:pPr>
        <w:pStyle w:val="2"/>
      </w:pPr>
      <w:r>
        <w:rPr>
          <w:rFonts w:hint="eastAsia"/>
        </w:rPr>
        <w:t>获取上次体侧时间</w:t>
      </w:r>
      <w:r>
        <w:rPr>
          <w:rFonts w:hint="eastAsia"/>
        </w:rPr>
        <w:t>cmd = 0x022</w:t>
      </w:r>
      <w:r w:rsidR="00DD5774">
        <w:rPr>
          <w:rFonts w:hint="eastAsia"/>
        </w:rPr>
        <w:t>2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Pr="00231103" w:rsidRDefault="00365ED4" w:rsidP="00365ED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90"/>
        <w:gridCol w:w="2696"/>
        <w:gridCol w:w="3154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last_testtime</w:t>
            </w:r>
          </w:p>
        </w:tc>
        <w:tc>
          <w:tcPr>
            <w:tcW w:w="2788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上次体侧时间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/>
    <w:p w:rsidR="00365ED4" w:rsidRPr="00FB765C" w:rsidRDefault="00365ED4" w:rsidP="00365ED4">
      <w:pPr>
        <w:pStyle w:val="2"/>
      </w:pPr>
      <w:r>
        <w:rPr>
          <w:rFonts w:hint="eastAsia"/>
        </w:rPr>
        <w:t>设置设备最大上传速度</w:t>
      </w:r>
      <w:r>
        <w:rPr>
          <w:rFonts w:hint="eastAsia"/>
        </w:rPr>
        <w:t>cmd = 0x022</w:t>
      </w:r>
      <w:r w:rsidR="00DD5774">
        <w:rPr>
          <w:rFonts w:hint="eastAsia"/>
        </w:rPr>
        <w:t>3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2"/>
        <w:gridCol w:w="2004"/>
        <w:gridCol w:w="2494"/>
        <w:gridCol w:w="2892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ac地址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max_uploadspeed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最大上传速度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/>
    <w:p w:rsidR="00365ED4" w:rsidRPr="00FB765C" w:rsidRDefault="00365ED4" w:rsidP="00365ED4">
      <w:pPr>
        <w:pStyle w:val="2"/>
      </w:pPr>
      <w:r>
        <w:rPr>
          <w:rFonts w:hint="eastAsia"/>
        </w:rPr>
        <w:t>设置设备最大下载速度</w:t>
      </w:r>
      <w:r>
        <w:rPr>
          <w:rFonts w:hint="eastAsia"/>
        </w:rPr>
        <w:t>cmd = 0x022</w:t>
      </w:r>
      <w:r w:rsidR="00DD5774">
        <w:rPr>
          <w:rFonts w:hint="eastAsia"/>
        </w:rPr>
        <w:t>4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2"/>
        <w:gridCol w:w="2301"/>
        <w:gridCol w:w="2376"/>
        <w:gridCol w:w="2743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ac地址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max_downloadspeed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最大下载速度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/>
    <w:p w:rsidR="00365ED4" w:rsidRDefault="00365ED4" w:rsidP="00365ED4">
      <w:pPr>
        <w:spacing w:line="360" w:lineRule="auto"/>
        <w:rPr>
          <w:sz w:val="24"/>
          <w:szCs w:val="24"/>
        </w:rPr>
      </w:pPr>
    </w:p>
    <w:p w:rsidR="00365ED4" w:rsidRPr="00FB765C" w:rsidRDefault="00365ED4" w:rsidP="00365ED4">
      <w:pPr>
        <w:pStyle w:val="2"/>
      </w:pPr>
      <w:r>
        <w:rPr>
          <w:rFonts w:hint="eastAsia"/>
        </w:rPr>
        <w:t>格式磁盘</w:t>
      </w:r>
      <w:r>
        <w:rPr>
          <w:rFonts w:hint="eastAsia"/>
        </w:rPr>
        <w:t>cmd = 0x022</w:t>
      </w:r>
      <w:r w:rsidR="00DD5774">
        <w:rPr>
          <w:rFonts w:hint="eastAsia"/>
        </w:rPr>
        <w:t>5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disk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存储盘符或设备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is_format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磁盘是否格式化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/>
    <w:p w:rsidR="00365ED4" w:rsidRDefault="00365ED4" w:rsidP="00365ED4">
      <w:pPr>
        <w:spacing w:line="360" w:lineRule="auto"/>
        <w:rPr>
          <w:sz w:val="24"/>
          <w:szCs w:val="24"/>
        </w:rPr>
      </w:pPr>
    </w:p>
    <w:p w:rsidR="00365ED4" w:rsidRPr="00FB765C" w:rsidRDefault="00365ED4" w:rsidP="00365ED4">
      <w:pPr>
        <w:pStyle w:val="2"/>
      </w:pPr>
      <w:r>
        <w:rPr>
          <w:rFonts w:hint="eastAsia"/>
        </w:rPr>
        <w:t>获取磁盘信息</w:t>
      </w:r>
      <w:r>
        <w:rPr>
          <w:rFonts w:hint="eastAsia"/>
        </w:rPr>
        <w:t>cmd = 0x022</w:t>
      </w:r>
      <w:r w:rsidR="00DD5774">
        <w:rPr>
          <w:rFonts w:hint="eastAsia"/>
        </w:rPr>
        <w:t>6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存储盘符或设备</w:t>
            </w:r>
          </w:p>
        </w:tc>
        <w:tc>
          <w:tcPr>
            <w:tcW w:w="3265" w:type="dxa"/>
          </w:tcPr>
          <w:p w:rsidR="00365ED4" w:rsidRDefault="000B0D28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365ED4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如果没有此项为获取所有磁盘信息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disk_info</w:t>
            </w:r>
          </w:p>
        </w:tc>
        <w:tc>
          <w:tcPr>
            <w:tcW w:w="2788" w:type="dxa"/>
          </w:tcPr>
          <w:p w:rsidR="00365ED4" w:rsidRPr="00541ADB" w:rsidRDefault="00365ED4" w:rsidP="00365ED4">
            <w:pPr>
              <w:spacing w:line="360" w:lineRule="auto"/>
              <w:rPr>
                <w:sz w:val="18"/>
                <w:szCs w:val="18"/>
              </w:rPr>
            </w:pPr>
            <w:r w:rsidRPr="00541ADB">
              <w:rPr>
                <w:sz w:val="18"/>
                <w:szCs w:val="18"/>
              </w:rPr>
              <w:t>磁盘信息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/>
    <w:p w:rsidR="00365ED4" w:rsidRPr="00FB765C" w:rsidRDefault="00365ED4" w:rsidP="00365ED4">
      <w:pPr>
        <w:pStyle w:val="2"/>
      </w:pPr>
      <w:r>
        <w:rPr>
          <w:rFonts w:hint="eastAsia"/>
        </w:rPr>
        <w:lastRenderedPageBreak/>
        <w:t>获取连接方式</w:t>
      </w:r>
      <w:r>
        <w:rPr>
          <w:rFonts w:hint="eastAsia"/>
        </w:rPr>
        <w:t>cmd = 0x022</w:t>
      </w:r>
      <w:r w:rsidR="00DD5774">
        <w:rPr>
          <w:rFonts w:hint="eastAsia"/>
        </w:rPr>
        <w:t>7</w:t>
      </w:r>
    </w:p>
    <w:p w:rsidR="00365ED4" w:rsidRDefault="00365ED4" w:rsidP="00365ED4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65ED4" w:rsidRDefault="00365ED4" w:rsidP="00365ED4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65ED4" w:rsidRDefault="00365ED4" w:rsidP="00365ED4">
      <w:pPr>
        <w:rPr>
          <w:b/>
          <w:bCs/>
          <w:sz w:val="32"/>
          <w:szCs w:val="32"/>
        </w:rPr>
      </w:pPr>
    </w:p>
    <w:p w:rsidR="00365ED4" w:rsidRDefault="00365ED4" w:rsidP="00365ED4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9"/>
        <w:gridCol w:w="1626"/>
        <w:gridCol w:w="2640"/>
        <w:gridCol w:w="3087"/>
      </w:tblGrid>
      <w:tr w:rsidR="00365ED4" w:rsidRPr="00225C3C" w:rsidTr="00365ED4">
        <w:tc>
          <w:tcPr>
            <w:tcW w:w="1203" w:type="dxa"/>
            <w:vMerge w:val="restart"/>
            <w:vAlign w:val="center"/>
          </w:tcPr>
          <w:p w:rsidR="00365ED4" w:rsidRDefault="00365ED4" w:rsidP="00365ED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65ED4" w:rsidRPr="00225C3C" w:rsidRDefault="00365ED4" w:rsidP="00365ED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65ED4" w:rsidTr="00365ED4">
        <w:tc>
          <w:tcPr>
            <w:tcW w:w="1203" w:type="dxa"/>
            <w:vMerge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65ED4" w:rsidRDefault="00907973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conmode_info</w:t>
            </w:r>
          </w:p>
        </w:tc>
        <w:tc>
          <w:tcPr>
            <w:tcW w:w="2788" w:type="dxa"/>
          </w:tcPr>
          <w:p w:rsidR="00365ED4" w:rsidRPr="00907973" w:rsidRDefault="00907973" w:rsidP="000D5DDE">
            <w:pPr>
              <w:spacing w:line="360" w:lineRule="auto"/>
              <w:rPr>
                <w:sz w:val="18"/>
                <w:szCs w:val="18"/>
              </w:rPr>
            </w:pPr>
            <w:r w:rsidRPr="00907973">
              <w:rPr>
                <w:rFonts w:hint="eastAsia"/>
                <w:sz w:val="18"/>
                <w:szCs w:val="18"/>
              </w:rPr>
              <w:t>连接方式数组</w:t>
            </w:r>
          </w:p>
        </w:tc>
        <w:tc>
          <w:tcPr>
            <w:tcW w:w="3265" w:type="dxa"/>
          </w:tcPr>
          <w:p w:rsidR="00365ED4" w:rsidRDefault="00365ED4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65ED4" w:rsidRDefault="00365ED4" w:rsidP="00365ED4"/>
    <w:p w:rsidR="00907973" w:rsidRDefault="00907973" w:rsidP="00365ED4"/>
    <w:p w:rsidR="002D5F2A" w:rsidRDefault="002D5F2A" w:rsidP="002D5F2A">
      <w:pPr>
        <w:spacing w:line="360" w:lineRule="auto"/>
        <w:rPr>
          <w:sz w:val="24"/>
          <w:szCs w:val="24"/>
        </w:rPr>
      </w:pPr>
    </w:p>
    <w:p w:rsidR="00A945C9" w:rsidRPr="00FB765C" w:rsidRDefault="00A945C9" w:rsidP="00A945C9">
      <w:pPr>
        <w:pStyle w:val="2"/>
      </w:pPr>
      <w:r>
        <w:rPr>
          <w:rFonts w:hint="eastAsia"/>
        </w:rPr>
        <w:t>获取路由器是否有密码</w:t>
      </w:r>
      <w:r>
        <w:rPr>
          <w:rFonts w:hint="eastAsia"/>
        </w:rPr>
        <w:t>cmd = 0x022</w:t>
      </w:r>
      <w:r w:rsidR="00DD5774">
        <w:rPr>
          <w:rFonts w:hint="eastAsia"/>
        </w:rPr>
        <w:t>8</w:t>
      </w:r>
    </w:p>
    <w:p w:rsidR="00A945C9" w:rsidRDefault="00A945C9" w:rsidP="00A945C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A945C9" w:rsidRPr="00225C3C" w:rsidTr="0017338B">
        <w:tc>
          <w:tcPr>
            <w:tcW w:w="1203" w:type="dxa"/>
            <w:vMerge w:val="restart"/>
            <w:vAlign w:val="center"/>
          </w:tcPr>
          <w:p w:rsidR="00A945C9" w:rsidRDefault="00A945C9" w:rsidP="0017338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945C9" w:rsidTr="0017338B">
        <w:tc>
          <w:tcPr>
            <w:tcW w:w="1203" w:type="dxa"/>
            <w:vMerge/>
          </w:tcPr>
          <w:p w:rsidR="00A945C9" w:rsidRDefault="00A945C9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945C9" w:rsidRDefault="00A945C9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A945C9" w:rsidRDefault="00A945C9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A945C9" w:rsidRDefault="00A945C9" w:rsidP="0017338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945C9" w:rsidRDefault="00A945C9" w:rsidP="00A945C9">
      <w:pPr>
        <w:rPr>
          <w:b/>
          <w:bCs/>
          <w:sz w:val="32"/>
          <w:szCs w:val="32"/>
        </w:rPr>
      </w:pPr>
    </w:p>
    <w:p w:rsidR="00A945C9" w:rsidRDefault="00A945C9" w:rsidP="00A945C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9"/>
        <w:gridCol w:w="1415"/>
        <w:gridCol w:w="2727"/>
        <w:gridCol w:w="3191"/>
      </w:tblGrid>
      <w:tr w:rsidR="00A945C9" w:rsidRPr="00225C3C" w:rsidTr="0017338B">
        <w:tc>
          <w:tcPr>
            <w:tcW w:w="1203" w:type="dxa"/>
            <w:vMerge w:val="restart"/>
            <w:vAlign w:val="center"/>
          </w:tcPr>
          <w:p w:rsidR="00A945C9" w:rsidRDefault="00A945C9" w:rsidP="0017338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945C9" w:rsidRPr="00225C3C" w:rsidRDefault="00A945C9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945C9" w:rsidTr="0017338B">
        <w:tc>
          <w:tcPr>
            <w:tcW w:w="1203" w:type="dxa"/>
            <w:vMerge/>
          </w:tcPr>
          <w:p w:rsidR="00A945C9" w:rsidRDefault="00A945C9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945C9" w:rsidRDefault="00A67212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A945C9">
              <w:rPr>
                <w:rFonts w:hint="eastAsia"/>
                <w:sz w:val="24"/>
                <w:szCs w:val="24"/>
              </w:rPr>
              <w:t>s_password</w:t>
            </w:r>
          </w:p>
        </w:tc>
        <w:tc>
          <w:tcPr>
            <w:tcW w:w="2788" w:type="dxa"/>
          </w:tcPr>
          <w:p w:rsidR="00A945C9" w:rsidRPr="00541ADB" w:rsidRDefault="00A945C9" w:rsidP="00A945C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是否有密码</w:t>
            </w:r>
            <w:r>
              <w:rPr>
                <w:rFonts w:hint="eastAsia"/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</w:t>
            </w:r>
          </w:p>
        </w:tc>
        <w:tc>
          <w:tcPr>
            <w:tcW w:w="3265" w:type="dxa"/>
          </w:tcPr>
          <w:p w:rsidR="00A945C9" w:rsidRDefault="00A945C9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945C9" w:rsidRDefault="00A945C9" w:rsidP="00A945C9"/>
    <w:p w:rsidR="00A945C9" w:rsidRDefault="00A945C9" w:rsidP="00A945C9">
      <w:pPr>
        <w:spacing w:line="360" w:lineRule="auto"/>
        <w:rPr>
          <w:sz w:val="24"/>
          <w:szCs w:val="24"/>
        </w:rPr>
      </w:pPr>
    </w:p>
    <w:p w:rsidR="00A12686" w:rsidRPr="00A12686" w:rsidRDefault="00A12686" w:rsidP="00A12686">
      <w:pPr>
        <w:pStyle w:val="2"/>
      </w:pPr>
      <w:r>
        <w:rPr>
          <w:rFonts w:hint="eastAsia"/>
        </w:rPr>
        <w:t>获取用户或设备访问权限</w:t>
      </w:r>
      <w:r>
        <w:rPr>
          <w:rFonts w:hint="eastAsia"/>
        </w:rPr>
        <w:t>cmd = 0x0229</w:t>
      </w:r>
    </w:p>
    <w:p w:rsidR="00A12686" w:rsidRDefault="00A12686" w:rsidP="00A1268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A12686" w:rsidRPr="00225C3C" w:rsidTr="005B0585">
        <w:tc>
          <w:tcPr>
            <w:tcW w:w="1203" w:type="dxa"/>
            <w:vMerge w:val="restart"/>
            <w:vAlign w:val="center"/>
          </w:tcPr>
          <w:p w:rsidR="00A12686" w:rsidRDefault="00A12686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12686" w:rsidTr="005B0585">
        <w:tc>
          <w:tcPr>
            <w:tcW w:w="1203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A12686" w:rsidRDefault="007A2667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参数是</w:t>
            </w:r>
            <w:r>
              <w:rPr>
                <w:rFonts w:hint="eastAsia"/>
                <w:sz w:val="24"/>
                <w:szCs w:val="24"/>
              </w:rPr>
              <w:t>sessionid</w:t>
            </w:r>
            <w:r>
              <w:rPr>
                <w:rFonts w:hint="eastAsia"/>
                <w:sz w:val="24"/>
                <w:szCs w:val="24"/>
              </w:rPr>
              <w:t>，通过调用权限接口获取</w:t>
            </w:r>
          </w:p>
        </w:tc>
      </w:tr>
    </w:tbl>
    <w:p w:rsidR="00A12686" w:rsidRDefault="00A12686" w:rsidP="00A12686">
      <w:pPr>
        <w:rPr>
          <w:b/>
          <w:bCs/>
          <w:sz w:val="32"/>
          <w:szCs w:val="32"/>
        </w:rPr>
      </w:pPr>
    </w:p>
    <w:p w:rsidR="00A12686" w:rsidRDefault="00A12686" w:rsidP="00A12686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867"/>
        <w:gridCol w:w="2541"/>
        <w:gridCol w:w="2968"/>
      </w:tblGrid>
      <w:tr w:rsidR="00A12686" w:rsidRPr="00225C3C" w:rsidTr="005B0585">
        <w:tc>
          <w:tcPr>
            <w:tcW w:w="1157" w:type="dxa"/>
            <w:vMerge w:val="restart"/>
            <w:vAlign w:val="center"/>
          </w:tcPr>
          <w:p w:rsidR="00A12686" w:rsidRDefault="00A12686" w:rsidP="005B05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A12686" w:rsidRPr="00225C3C" w:rsidRDefault="00A12686" w:rsidP="005B05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internet_access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互联网访问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router_ctrl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</w:t>
            </w: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控制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routedisc_access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路由盘访问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routedisc_ctrl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路由盘控制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pridisk_access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私密盘访问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12686" w:rsidTr="005B0585">
        <w:tc>
          <w:tcPr>
            <w:tcW w:w="1157" w:type="dxa"/>
            <w:vMerge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pridisk_ctrl</w:t>
            </w:r>
          </w:p>
        </w:tc>
        <w:tc>
          <w:tcPr>
            <w:tcW w:w="2589" w:type="dxa"/>
          </w:tcPr>
          <w:p w:rsidR="00A12686" w:rsidRPr="00231103" w:rsidRDefault="00A12686" w:rsidP="005B0585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7E778C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私密盘控制</w:t>
            </w:r>
          </w:p>
        </w:tc>
        <w:tc>
          <w:tcPr>
            <w:tcW w:w="3025" w:type="dxa"/>
          </w:tcPr>
          <w:p w:rsidR="00A12686" w:rsidRDefault="00A12686" w:rsidP="005B0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12686" w:rsidRDefault="00A12686" w:rsidP="00A12686"/>
    <w:p w:rsidR="00A12686" w:rsidRDefault="00A12686" w:rsidP="00A12686"/>
    <w:p w:rsidR="00A12686" w:rsidRDefault="00A12686" w:rsidP="00A945C9">
      <w:pPr>
        <w:spacing w:line="360" w:lineRule="auto"/>
        <w:rPr>
          <w:sz w:val="24"/>
          <w:szCs w:val="24"/>
        </w:rPr>
      </w:pPr>
    </w:p>
    <w:p w:rsidR="00593BD8" w:rsidRDefault="00593BD8" w:rsidP="000966B7">
      <w:pPr>
        <w:spacing w:line="360" w:lineRule="auto"/>
        <w:rPr>
          <w:sz w:val="24"/>
          <w:szCs w:val="24"/>
        </w:rPr>
      </w:pPr>
    </w:p>
    <w:p w:rsidR="00E43537" w:rsidRDefault="00E43537" w:rsidP="00E43537">
      <w:pPr>
        <w:spacing w:line="360" w:lineRule="auto"/>
        <w:rPr>
          <w:sz w:val="24"/>
          <w:szCs w:val="24"/>
        </w:rPr>
      </w:pPr>
    </w:p>
    <w:p w:rsidR="00E43537" w:rsidRDefault="00E43537" w:rsidP="00E43537">
      <w:pPr>
        <w:spacing w:line="360" w:lineRule="auto"/>
        <w:rPr>
          <w:sz w:val="24"/>
          <w:szCs w:val="24"/>
        </w:rPr>
      </w:pPr>
    </w:p>
    <w:p w:rsidR="00E43537" w:rsidRPr="00E43537" w:rsidRDefault="00E43537" w:rsidP="00E43537">
      <w:pPr>
        <w:pStyle w:val="2"/>
      </w:pPr>
      <w:r>
        <w:rPr>
          <w:rFonts w:hint="eastAsia"/>
        </w:rPr>
        <w:t>设置蓝牙状态</w:t>
      </w:r>
      <w:r>
        <w:rPr>
          <w:rFonts w:hint="eastAsia"/>
        </w:rPr>
        <w:t>cmd = 0x022C</w:t>
      </w:r>
    </w:p>
    <w:p w:rsidR="00E43537" w:rsidRDefault="00E43537" w:rsidP="00E4353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657"/>
        <w:gridCol w:w="2628"/>
        <w:gridCol w:w="3072"/>
      </w:tblGrid>
      <w:tr w:rsidR="00E43537" w:rsidRPr="00225C3C" w:rsidTr="00E43537">
        <w:tc>
          <w:tcPr>
            <w:tcW w:w="1203" w:type="dxa"/>
            <w:vMerge w:val="restart"/>
            <w:vAlign w:val="center"/>
          </w:tcPr>
          <w:p w:rsidR="00E43537" w:rsidRDefault="00E43537" w:rsidP="00E4353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43537" w:rsidTr="00E43537">
        <w:tc>
          <w:tcPr>
            <w:tcW w:w="1203" w:type="dxa"/>
            <w:vMerge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luetooth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_status</w:t>
            </w:r>
          </w:p>
        </w:tc>
        <w:tc>
          <w:tcPr>
            <w:tcW w:w="2788" w:type="dxa"/>
          </w:tcPr>
          <w:p w:rsidR="00E43537" w:rsidRPr="00231103" w:rsidRDefault="00E43537" w:rsidP="00E4353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蓝牙状态</w:t>
            </w:r>
          </w:p>
        </w:tc>
        <w:tc>
          <w:tcPr>
            <w:tcW w:w="3265" w:type="dxa"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43537" w:rsidRDefault="00E43537" w:rsidP="00E43537">
      <w:pPr>
        <w:rPr>
          <w:b/>
          <w:bCs/>
          <w:sz w:val="32"/>
          <w:szCs w:val="32"/>
        </w:rPr>
      </w:pPr>
    </w:p>
    <w:p w:rsidR="00E43537" w:rsidRDefault="00E43537" w:rsidP="00E4353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751"/>
        <w:gridCol w:w="2589"/>
        <w:gridCol w:w="3025"/>
      </w:tblGrid>
      <w:tr w:rsidR="00E43537" w:rsidRPr="00225C3C" w:rsidTr="00E43537">
        <w:tc>
          <w:tcPr>
            <w:tcW w:w="1157" w:type="dxa"/>
            <w:vMerge w:val="restart"/>
            <w:vAlign w:val="center"/>
          </w:tcPr>
          <w:p w:rsidR="00E43537" w:rsidRDefault="00E43537" w:rsidP="00E4353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E43537" w:rsidRPr="00225C3C" w:rsidRDefault="00E43537" w:rsidP="00E4353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43537" w:rsidTr="00E43537">
        <w:tc>
          <w:tcPr>
            <w:tcW w:w="1157" w:type="dxa"/>
            <w:vMerge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89" w:type="dxa"/>
          </w:tcPr>
          <w:p w:rsidR="00E43537" w:rsidRPr="00231103" w:rsidRDefault="00E43537" w:rsidP="00E4353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E43537" w:rsidRDefault="00E43537" w:rsidP="00E4353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43537" w:rsidRDefault="00E43537" w:rsidP="00E43537"/>
    <w:p w:rsidR="00E43537" w:rsidRDefault="00E43537" w:rsidP="00E43537">
      <w:pPr>
        <w:spacing w:line="360" w:lineRule="auto"/>
        <w:rPr>
          <w:sz w:val="24"/>
          <w:szCs w:val="24"/>
        </w:rPr>
      </w:pPr>
    </w:p>
    <w:p w:rsidR="00907973" w:rsidRPr="00E43537" w:rsidRDefault="00907973" w:rsidP="00907973">
      <w:pPr>
        <w:pStyle w:val="2"/>
      </w:pPr>
      <w:r w:rsidRPr="00907973">
        <w:rPr>
          <w:rFonts w:hint="eastAsia"/>
        </w:rPr>
        <w:t>获取</w:t>
      </w:r>
      <w:r w:rsidR="007A2667">
        <w:rPr>
          <w:rFonts w:hint="eastAsia"/>
        </w:rPr>
        <w:t>用户当前连接的</w:t>
      </w:r>
      <w:r w:rsidRPr="00907973">
        <w:rPr>
          <w:rFonts w:hint="eastAsia"/>
        </w:rPr>
        <w:t>WIFI</w:t>
      </w:r>
      <w:r w:rsidRPr="00907973">
        <w:rPr>
          <w:rFonts w:hint="eastAsia"/>
        </w:rPr>
        <w:t>名称及路由器标识</w:t>
      </w:r>
      <w:r w:rsidR="0055443F">
        <w:rPr>
          <w:rFonts w:hint="eastAsia"/>
        </w:rPr>
        <w:t>cmd = 0x022D</w:t>
      </w:r>
    </w:p>
    <w:p w:rsidR="00907973" w:rsidRDefault="00907973" w:rsidP="0090797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907973" w:rsidRPr="00225C3C" w:rsidTr="00CB0DCB">
        <w:tc>
          <w:tcPr>
            <w:tcW w:w="1203" w:type="dxa"/>
            <w:vMerge w:val="restart"/>
            <w:vAlign w:val="center"/>
          </w:tcPr>
          <w:p w:rsidR="00907973" w:rsidRDefault="00907973" w:rsidP="00CB0D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07973" w:rsidRPr="00225C3C" w:rsidRDefault="00907973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07973" w:rsidTr="00CB0DCB">
        <w:tc>
          <w:tcPr>
            <w:tcW w:w="1203" w:type="dxa"/>
            <w:vMerge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07973" w:rsidRPr="00231103" w:rsidRDefault="00907973" w:rsidP="00CB0DC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07973" w:rsidRDefault="00907973" w:rsidP="00CB0DC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07973" w:rsidRDefault="00907973" w:rsidP="00907973">
      <w:pPr>
        <w:rPr>
          <w:b/>
          <w:bCs/>
          <w:sz w:val="32"/>
          <w:szCs w:val="32"/>
        </w:rPr>
      </w:pPr>
    </w:p>
    <w:p w:rsidR="00907973" w:rsidRDefault="00907973" w:rsidP="0090797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751"/>
        <w:gridCol w:w="2589"/>
        <w:gridCol w:w="3025"/>
      </w:tblGrid>
      <w:tr w:rsidR="0055443F" w:rsidRPr="00225C3C" w:rsidTr="00CB0DCB">
        <w:tc>
          <w:tcPr>
            <w:tcW w:w="1157" w:type="dxa"/>
            <w:vMerge w:val="restart"/>
            <w:vAlign w:val="center"/>
          </w:tcPr>
          <w:p w:rsidR="0055443F" w:rsidRDefault="0055443F" w:rsidP="00CB0DC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55443F" w:rsidRPr="00225C3C" w:rsidRDefault="0055443F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55443F" w:rsidRPr="00225C3C" w:rsidRDefault="0055443F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55443F" w:rsidRPr="00225C3C" w:rsidRDefault="0055443F" w:rsidP="00CB0DC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5443F" w:rsidTr="00CB0DCB">
        <w:tc>
          <w:tcPr>
            <w:tcW w:w="1157" w:type="dxa"/>
            <w:vMerge/>
          </w:tcPr>
          <w:p w:rsidR="0055443F" w:rsidRDefault="0055443F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55443F" w:rsidRDefault="008E031E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2589" w:type="dxa"/>
          </w:tcPr>
          <w:p w:rsidR="0055443F" w:rsidRPr="00231103" w:rsidRDefault="0055443F" w:rsidP="00CB0DC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wifi名称</w:t>
            </w:r>
          </w:p>
        </w:tc>
        <w:tc>
          <w:tcPr>
            <w:tcW w:w="3025" w:type="dxa"/>
          </w:tcPr>
          <w:p w:rsidR="0055443F" w:rsidRDefault="0055443F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443F" w:rsidTr="00CB0DCB">
        <w:tc>
          <w:tcPr>
            <w:tcW w:w="1157" w:type="dxa"/>
            <w:vMerge/>
          </w:tcPr>
          <w:p w:rsidR="0055443F" w:rsidRDefault="0055443F" w:rsidP="00CB0DC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55443F" w:rsidRDefault="008E031E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router_id</w:t>
            </w:r>
          </w:p>
        </w:tc>
        <w:tc>
          <w:tcPr>
            <w:tcW w:w="2589" w:type="dxa"/>
          </w:tcPr>
          <w:p w:rsidR="0055443F" w:rsidRPr="00231103" w:rsidRDefault="008E031E" w:rsidP="00CB0DC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路由器唯一ID</w:t>
            </w:r>
          </w:p>
        </w:tc>
        <w:tc>
          <w:tcPr>
            <w:tcW w:w="3025" w:type="dxa"/>
          </w:tcPr>
          <w:p w:rsidR="0055443F" w:rsidRDefault="0055443F" w:rsidP="00CB0DC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907973" w:rsidRDefault="00907973" w:rsidP="00907973"/>
    <w:p w:rsidR="0070629C" w:rsidRPr="00E43537" w:rsidRDefault="0070629C" w:rsidP="0070629C">
      <w:pPr>
        <w:pStyle w:val="2"/>
      </w:pPr>
      <w:r>
        <w:rPr>
          <w:rFonts w:hint="eastAsia"/>
        </w:rPr>
        <w:t>路由器密码修改</w:t>
      </w:r>
      <w:r>
        <w:rPr>
          <w:rFonts w:hint="eastAsia"/>
        </w:rPr>
        <w:t>cmd = 0x022E</w:t>
      </w:r>
    </w:p>
    <w:p w:rsidR="0070629C" w:rsidRDefault="0070629C" w:rsidP="0070629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2295"/>
        <w:gridCol w:w="2366"/>
        <w:gridCol w:w="2756"/>
      </w:tblGrid>
      <w:tr w:rsidR="0070629C" w:rsidRPr="00225C3C" w:rsidTr="0070629C">
        <w:tc>
          <w:tcPr>
            <w:tcW w:w="1203" w:type="dxa"/>
            <w:vMerge w:val="restart"/>
            <w:vAlign w:val="center"/>
          </w:tcPr>
          <w:p w:rsidR="0070629C" w:rsidRDefault="0070629C" w:rsidP="007062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0629C" w:rsidTr="0070629C">
        <w:tc>
          <w:tcPr>
            <w:tcW w:w="1203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router_password</w:t>
            </w:r>
          </w:p>
        </w:tc>
        <w:tc>
          <w:tcPr>
            <w:tcW w:w="2788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路由器密码</w:t>
            </w:r>
          </w:p>
        </w:tc>
        <w:tc>
          <w:tcPr>
            <w:tcW w:w="326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629C" w:rsidTr="0070629C">
        <w:tc>
          <w:tcPr>
            <w:tcW w:w="1203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router_newpassword</w:t>
            </w:r>
          </w:p>
        </w:tc>
        <w:tc>
          <w:tcPr>
            <w:tcW w:w="2788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路由器新密码</w:t>
            </w:r>
          </w:p>
        </w:tc>
        <w:tc>
          <w:tcPr>
            <w:tcW w:w="326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629C" w:rsidRDefault="0070629C" w:rsidP="0070629C">
      <w:pPr>
        <w:rPr>
          <w:b/>
          <w:bCs/>
          <w:sz w:val="32"/>
          <w:szCs w:val="32"/>
        </w:rPr>
      </w:pPr>
    </w:p>
    <w:p w:rsidR="0070629C" w:rsidRDefault="0070629C" w:rsidP="0070629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751"/>
        <w:gridCol w:w="2589"/>
        <w:gridCol w:w="3025"/>
      </w:tblGrid>
      <w:tr w:rsidR="0070629C" w:rsidRPr="00225C3C" w:rsidTr="0070629C">
        <w:tc>
          <w:tcPr>
            <w:tcW w:w="1157" w:type="dxa"/>
            <w:vMerge w:val="restart"/>
            <w:vAlign w:val="center"/>
          </w:tcPr>
          <w:p w:rsidR="0070629C" w:rsidRDefault="0070629C" w:rsidP="007062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0629C" w:rsidTr="0070629C">
        <w:tc>
          <w:tcPr>
            <w:tcW w:w="1157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89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629C" w:rsidTr="0070629C">
        <w:tc>
          <w:tcPr>
            <w:tcW w:w="1157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89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629C" w:rsidRDefault="0070629C" w:rsidP="0070629C"/>
    <w:p w:rsidR="0070629C" w:rsidRPr="00E43537" w:rsidRDefault="0070629C" w:rsidP="0070629C">
      <w:pPr>
        <w:pStyle w:val="2"/>
      </w:pPr>
      <w:r>
        <w:rPr>
          <w:rFonts w:hint="eastAsia"/>
        </w:rPr>
        <w:t>获取路由器密码</w:t>
      </w:r>
      <w:r>
        <w:rPr>
          <w:rFonts w:hint="eastAsia"/>
        </w:rPr>
        <w:t>cmd = 0x022F</w:t>
      </w:r>
    </w:p>
    <w:p w:rsidR="0070629C" w:rsidRDefault="0070629C" w:rsidP="0070629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0629C" w:rsidRPr="00225C3C" w:rsidTr="0070629C">
        <w:tc>
          <w:tcPr>
            <w:tcW w:w="1203" w:type="dxa"/>
            <w:vMerge w:val="restart"/>
            <w:vAlign w:val="center"/>
          </w:tcPr>
          <w:p w:rsidR="0070629C" w:rsidRDefault="0070629C" w:rsidP="007062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0629C" w:rsidTr="0070629C">
        <w:tc>
          <w:tcPr>
            <w:tcW w:w="1203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629C" w:rsidRDefault="0070629C" w:rsidP="0070629C">
      <w:pPr>
        <w:rPr>
          <w:b/>
          <w:bCs/>
          <w:sz w:val="32"/>
          <w:szCs w:val="32"/>
        </w:rPr>
      </w:pPr>
    </w:p>
    <w:p w:rsidR="0070629C" w:rsidRDefault="0070629C" w:rsidP="0070629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5"/>
        <w:gridCol w:w="1879"/>
        <w:gridCol w:w="2536"/>
        <w:gridCol w:w="2962"/>
      </w:tblGrid>
      <w:tr w:rsidR="0070629C" w:rsidRPr="00225C3C" w:rsidTr="0070629C">
        <w:tc>
          <w:tcPr>
            <w:tcW w:w="1157" w:type="dxa"/>
            <w:vMerge w:val="restart"/>
            <w:vAlign w:val="center"/>
          </w:tcPr>
          <w:p w:rsidR="0070629C" w:rsidRDefault="0070629C" w:rsidP="007062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70629C" w:rsidRPr="00225C3C" w:rsidRDefault="0070629C" w:rsidP="007062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0629C" w:rsidTr="0070629C">
        <w:tc>
          <w:tcPr>
            <w:tcW w:w="1157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router_password</w:t>
            </w:r>
          </w:p>
        </w:tc>
        <w:tc>
          <w:tcPr>
            <w:tcW w:w="2589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路由器密码</w:t>
            </w:r>
          </w:p>
        </w:tc>
        <w:tc>
          <w:tcPr>
            <w:tcW w:w="302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0629C" w:rsidTr="0070629C">
        <w:tc>
          <w:tcPr>
            <w:tcW w:w="1157" w:type="dxa"/>
            <w:vMerge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89" w:type="dxa"/>
          </w:tcPr>
          <w:p w:rsidR="0070629C" w:rsidRPr="00231103" w:rsidRDefault="0070629C" w:rsidP="007062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70629C" w:rsidRDefault="0070629C" w:rsidP="007062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0629C" w:rsidRDefault="0070629C" w:rsidP="0070629C"/>
    <w:p w:rsidR="00E476DA" w:rsidRDefault="00E476DA" w:rsidP="00E476DA">
      <w:pPr>
        <w:spacing w:line="360" w:lineRule="auto"/>
        <w:rPr>
          <w:sz w:val="24"/>
          <w:szCs w:val="24"/>
        </w:rPr>
      </w:pPr>
    </w:p>
    <w:p w:rsidR="000B0D28" w:rsidRPr="00E43537" w:rsidRDefault="000B0D28" w:rsidP="000B0D28">
      <w:pPr>
        <w:pStyle w:val="2"/>
      </w:pPr>
      <w:r>
        <w:rPr>
          <w:rFonts w:hint="eastAsia"/>
        </w:rPr>
        <w:t>获取路由器状态</w:t>
      </w:r>
      <w:r>
        <w:rPr>
          <w:rFonts w:hint="eastAsia"/>
        </w:rPr>
        <w:t xml:space="preserve">cmd = 0x0230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0B0D28" w:rsidRDefault="000B0D28" w:rsidP="000B0D2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0B0D28" w:rsidRPr="00225C3C" w:rsidTr="003D3129">
        <w:tc>
          <w:tcPr>
            <w:tcW w:w="1203" w:type="dxa"/>
            <w:vMerge w:val="restart"/>
            <w:vAlign w:val="center"/>
          </w:tcPr>
          <w:p w:rsidR="000B0D28" w:rsidRDefault="000B0D28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B0D28" w:rsidTr="003D3129">
        <w:tc>
          <w:tcPr>
            <w:tcW w:w="1203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B0D28" w:rsidRDefault="000B0D28" w:rsidP="000B0D28">
      <w:pPr>
        <w:rPr>
          <w:b/>
          <w:bCs/>
          <w:sz w:val="32"/>
          <w:szCs w:val="32"/>
        </w:rPr>
      </w:pPr>
    </w:p>
    <w:p w:rsidR="000B0D28" w:rsidRDefault="000B0D28" w:rsidP="000B0D2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7"/>
        <w:gridCol w:w="1751"/>
        <w:gridCol w:w="2589"/>
        <w:gridCol w:w="3025"/>
      </w:tblGrid>
      <w:tr w:rsidR="000B0D28" w:rsidRPr="00225C3C" w:rsidTr="003D3129">
        <w:tc>
          <w:tcPr>
            <w:tcW w:w="1157" w:type="dxa"/>
            <w:vMerge w:val="restart"/>
            <w:vAlign w:val="center"/>
          </w:tcPr>
          <w:p w:rsidR="000B0D28" w:rsidRDefault="000B0D28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0B0D28" w:rsidRPr="00225C3C" w:rsidRDefault="000B0D28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B0D28" w:rsidTr="003D3129">
        <w:tc>
          <w:tcPr>
            <w:tcW w:w="1157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router_name</w:t>
            </w:r>
          </w:p>
        </w:tc>
        <w:tc>
          <w:tcPr>
            <w:tcW w:w="2589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B0D28" w:rsidTr="003D3129">
        <w:tc>
          <w:tcPr>
            <w:tcW w:w="1157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dev_runtime</w:t>
            </w:r>
          </w:p>
        </w:tc>
        <w:tc>
          <w:tcPr>
            <w:tcW w:w="2589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B0D28" w:rsidTr="003D3129">
        <w:tc>
          <w:tcPr>
            <w:tcW w:w="1157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dev_num</w:t>
            </w:r>
          </w:p>
        </w:tc>
        <w:tc>
          <w:tcPr>
            <w:tcW w:w="2589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B0D28" w:rsidTr="003D3129">
        <w:tc>
          <w:tcPr>
            <w:tcW w:w="1157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mac_</w:t>
            </w:r>
          </w:p>
        </w:tc>
        <w:tc>
          <w:tcPr>
            <w:tcW w:w="2589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B0D28" w:rsidTr="003D3129">
        <w:tc>
          <w:tcPr>
            <w:tcW w:w="1157" w:type="dxa"/>
            <w:vMerge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0B0D28" w:rsidRDefault="00C64B05" w:rsidP="000B0D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router_ver</w:t>
            </w:r>
          </w:p>
        </w:tc>
        <w:tc>
          <w:tcPr>
            <w:tcW w:w="2589" w:type="dxa"/>
          </w:tcPr>
          <w:p w:rsidR="000B0D28" w:rsidRPr="00231103" w:rsidRDefault="000B0D28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0B0D28" w:rsidRDefault="000B0D28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B0D28" w:rsidRDefault="000B0D28" w:rsidP="000B0D28"/>
    <w:p w:rsidR="000B0D28" w:rsidRDefault="000B0D28" w:rsidP="000B0D28">
      <w:pPr>
        <w:spacing w:line="360" w:lineRule="auto"/>
        <w:rPr>
          <w:sz w:val="24"/>
          <w:szCs w:val="24"/>
        </w:rPr>
      </w:pPr>
    </w:p>
    <w:p w:rsidR="00C64B05" w:rsidRPr="00E43537" w:rsidRDefault="00C64B05" w:rsidP="00C64B05">
      <w:pPr>
        <w:pStyle w:val="2"/>
      </w:pPr>
      <w:r>
        <w:rPr>
          <w:rFonts w:hint="eastAsia"/>
        </w:rPr>
        <w:t>获取路由器网络状态</w:t>
      </w:r>
      <w:r>
        <w:rPr>
          <w:rFonts w:hint="eastAsia"/>
        </w:rPr>
        <w:t xml:space="preserve">cmd = 0x0231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C64B05" w:rsidRDefault="00C64B05" w:rsidP="00C64B0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64B05" w:rsidRPr="00225C3C" w:rsidTr="003D3129">
        <w:tc>
          <w:tcPr>
            <w:tcW w:w="1203" w:type="dxa"/>
            <w:vMerge w:val="restart"/>
            <w:vAlign w:val="center"/>
          </w:tcPr>
          <w:p w:rsidR="00C64B05" w:rsidRDefault="00C64B05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B05" w:rsidTr="003D3129">
        <w:tc>
          <w:tcPr>
            <w:tcW w:w="1203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4B05" w:rsidRDefault="00C64B05" w:rsidP="00C64B05">
      <w:pPr>
        <w:rPr>
          <w:b/>
          <w:bCs/>
          <w:sz w:val="32"/>
          <w:szCs w:val="32"/>
        </w:rPr>
      </w:pPr>
    </w:p>
    <w:p w:rsidR="00C64B05" w:rsidRDefault="00C64B05" w:rsidP="00C64B0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2301"/>
        <w:gridCol w:w="2363"/>
        <w:gridCol w:w="2753"/>
      </w:tblGrid>
      <w:tr w:rsidR="001F2A67" w:rsidRPr="00225C3C" w:rsidTr="003D3129">
        <w:tc>
          <w:tcPr>
            <w:tcW w:w="1157" w:type="dxa"/>
            <w:vMerge w:val="restart"/>
            <w:vAlign w:val="center"/>
          </w:tcPr>
          <w:p w:rsidR="00C64B05" w:rsidRDefault="00C64B05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751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89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25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F2A67" w:rsidTr="003D3129">
        <w:tc>
          <w:tcPr>
            <w:tcW w:w="1157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cur_downloadspeed</w:t>
            </w:r>
          </w:p>
        </w:tc>
        <w:tc>
          <w:tcPr>
            <w:tcW w:w="2589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3D3129">
        <w:tc>
          <w:tcPr>
            <w:tcW w:w="1157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avg_downloadspeed</w:t>
            </w:r>
          </w:p>
        </w:tc>
        <w:tc>
          <w:tcPr>
            <w:tcW w:w="2589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3D3129">
        <w:tc>
          <w:tcPr>
            <w:tcW w:w="1157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max_downloadspeed</w:t>
            </w:r>
          </w:p>
        </w:tc>
        <w:tc>
          <w:tcPr>
            <w:tcW w:w="2589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3D3129">
        <w:tc>
          <w:tcPr>
            <w:tcW w:w="1157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total_downloadsize</w:t>
            </w:r>
          </w:p>
        </w:tc>
        <w:tc>
          <w:tcPr>
            <w:tcW w:w="2589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F2A67" w:rsidTr="003D3129">
        <w:tc>
          <w:tcPr>
            <w:tcW w:w="1157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51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total_uploadsize</w:t>
            </w:r>
          </w:p>
        </w:tc>
        <w:tc>
          <w:tcPr>
            <w:tcW w:w="2589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02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4B05" w:rsidRDefault="00C64B05" w:rsidP="00C64B05"/>
    <w:p w:rsidR="00C64B05" w:rsidRDefault="00C64B05" w:rsidP="00C64B05">
      <w:pPr>
        <w:spacing w:line="360" w:lineRule="auto"/>
        <w:rPr>
          <w:sz w:val="24"/>
          <w:szCs w:val="24"/>
        </w:rPr>
      </w:pPr>
    </w:p>
    <w:p w:rsidR="00C64B05" w:rsidRPr="00E43537" w:rsidRDefault="00C64B05" w:rsidP="00C64B05">
      <w:pPr>
        <w:pStyle w:val="2"/>
      </w:pPr>
      <w:r>
        <w:rPr>
          <w:rFonts w:hint="eastAsia"/>
        </w:rPr>
        <w:t>获取路由器连接终端流量统计</w:t>
      </w:r>
      <w:r>
        <w:rPr>
          <w:rFonts w:hint="eastAsia"/>
        </w:rPr>
        <w:t xml:space="preserve">cmd = 0x0232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C64B05" w:rsidRDefault="00C64B05" w:rsidP="00C64B05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64B05" w:rsidRPr="00225C3C" w:rsidTr="003D3129">
        <w:tc>
          <w:tcPr>
            <w:tcW w:w="1203" w:type="dxa"/>
            <w:vMerge w:val="restart"/>
            <w:vAlign w:val="center"/>
          </w:tcPr>
          <w:p w:rsidR="00C64B05" w:rsidRDefault="00C64B05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B05" w:rsidTr="003D3129">
        <w:tc>
          <w:tcPr>
            <w:tcW w:w="1203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page_no</w:t>
            </w:r>
          </w:p>
        </w:tc>
        <w:tc>
          <w:tcPr>
            <w:tcW w:w="278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3D3129">
        <w:tc>
          <w:tcPr>
            <w:tcW w:w="1203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page_num</w:t>
            </w:r>
          </w:p>
        </w:tc>
        <w:tc>
          <w:tcPr>
            <w:tcW w:w="278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4B05" w:rsidRDefault="00C64B05" w:rsidP="00C64B05">
      <w:pPr>
        <w:rPr>
          <w:b/>
          <w:bCs/>
          <w:sz w:val="32"/>
          <w:szCs w:val="32"/>
        </w:rPr>
      </w:pPr>
    </w:p>
    <w:p w:rsidR="00C64B05" w:rsidRDefault="00C64B05" w:rsidP="00C64B05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C64B05" w:rsidRPr="00225C3C" w:rsidTr="00AB3944">
        <w:tc>
          <w:tcPr>
            <w:tcW w:w="1122" w:type="dxa"/>
            <w:vMerge w:val="restart"/>
            <w:vAlign w:val="center"/>
          </w:tcPr>
          <w:p w:rsidR="00C64B05" w:rsidRDefault="00C64B05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C64B05" w:rsidRPr="00225C3C" w:rsidRDefault="00C64B05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B05" w:rsidTr="00AB3944">
        <w:tc>
          <w:tcPr>
            <w:tcW w:w="1122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C64B05" w:rsidRDefault="001F2A67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dev_flowinfo</w:t>
            </w:r>
          </w:p>
        </w:tc>
        <w:tc>
          <w:tcPr>
            <w:tcW w:w="243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AB3944">
        <w:tc>
          <w:tcPr>
            <w:tcW w:w="1122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C64B05" w:rsidRDefault="00AB3944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total_downloadsize</w:t>
            </w:r>
          </w:p>
        </w:tc>
        <w:tc>
          <w:tcPr>
            <w:tcW w:w="243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4B05" w:rsidTr="00AB3944">
        <w:tc>
          <w:tcPr>
            <w:tcW w:w="1122" w:type="dxa"/>
            <w:vMerge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C64B05" w:rsidRPr="00231103" w:rsidRDefault="00C64B05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C64B05" w:rsidRDefault="00C64B05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4B05" w:rsidRDefault="00C64B05" w:rsidP="00C64B05"/>
    <w:p w:rsidR="00C64B05" w:rsidRDefault="00C64B05" w:rsidP="00C64B05">
      <w:pPr>
        <w:spacing w:line="360" w:lineRule="auto"/>
        <w:rPr>
          <w:sz w:val="24"/>
          <w:szCs w:val="24"/>
        </w:rPr>
      </w:pPr>
    </w:p>
    <w:p w:rsidR="003D3129" w:rsidRPr="00E43537" w:rsidRDefault="003D3129" w:rsidP="003D3129">
      <w:pPr>
        <w:pStyle w:val="2"/>
      </w:pPr>
      <w:r>
        <w:rPr>
          <w:rFonts w:hint="eastAsia"/>
        </w:rPr>
        <w:t>获取设备连接信息</w:t>
      </w:r>
      <w:r>
        <w:rPr>
          <w:rFonts w:hint="eastAsia"/>
        </w:rPr>
        <w:t xml:space="preserve">cmd = 0x0233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1"/>
        <w:gridCol w:w="1604"/>
        <w:gridCol w:w="2649"/>
        <w:gridCol w:w="3098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65749C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  <w:r w:rsidR="00811007">
              <w:rPr>
                <w:rFonts w:hint="eastAsia"/>
                <w:sz w:val="24"/>
                <w:szCs w:val="24"/>
              </w:rPr>
              <w:t>list_type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dev_infolist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Default="003D3129" w:rsidP="003D3129">
      <w:pPr>
        <w:spacing w:line="360" w:lineRule="auto"/>
        <w:rPr>
          <w:sz w:val="24"/>
          <w:szCs w:val="24"/>
        </w:rPr>
      </w:pPr>
    </w:p>
    <w:p w:rsidR="003D3129" w:rsidRPr="00E43537" w:rsidRDefault="003D3129" w:rsidP="003D3129">
      <w:pPr>
        <w:pStyle w:val="2"/>
      </w:pPr>
      <w:r>
        <w:rPr>
          <w:rFonts w:hint="eastAsia"/>
        </w:rPr>
        <w:lastRenderedPageBreak/>
        <w:t>获取路由器</w:t>
      </w:r>
      <w:r>
        <w:rPr>
          <w:rFonts w:hint="eastAsia"/>
        </w:rPr>
        <w:t xml:space="preserve">mac cmd = 0x0234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Default="003D3129" w:rsidP="003D3129">
      <w:pPr>
        <w:spacing w:line="360" w:lineRule="auto"/>
        <w:rPr>
          <w:sz w:val="24"/>
          <w:szCs w:val="24"/>
        </w:rPr>
      </w:pPr>
    </w:p>
    <w:p w:rsidR="003D3129" w:rsidRPr="00E43537" w:rsidRDefault="003D3129" w:rsidP="003D3129">
      <w:pPr>
        <w:pStyle w:val="2"/>
      </w:pPr>
      <w:r>
        <w:rPr>
          <w:rFonts w:hint="eastAsia"/>
        </w:rPr>
        <w:t>获取连接路由器设备</w:t>
      </w:r>
      <w:r>
        <w:rPr>
          <w:rFonts w:hint="eastAsia"/>
        </w:rPr>
        <w:t xml:space="preserve">mac  cmd = 0x0235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7726AD" w:rsidRDefault="007726AD" w:rsidP="004A099E">
      <w:pPr>
        <w:spacing w:line="360" w:lineRule="auto"/>
        <w:rPr>
          <w:sz w:val="24"/>
          <w:szCs w:val="24"/>
        </w:rPr>
      </w:pPr>
    </w:p>
    <w:p w:rsidR="003D3129" w:rsidRPr="00E43537" w:rsidRDefault="003D3129" w:rsidP="003D3129">
      <w:pPr>
        <w:pStyle w:val="2"/>
      </w:pPr>
      <w:r>
        <w:rPr>
          <w:rFonts w:hint="eastAsia"/>
        </w:rPr>
        <w:t>克隆</w:t>
      </w:r>
      <w:r>
        <w:rPr>
          <w:rFonts w:hint="eastAsia"/>
        </w:rPr>
        <w:t xml:space="preserve">mac  cmd = 0x0236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Default="003D3129" w:rsidP="003D3129">
      <w:pPr>
        <w:spacing w:line="360" w:lineRule="auto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Tr="003D3129">
        <w:tc>
          <w:tcPr>
            <w:tcW w:w="1122" w:type="dxa"/>
            <w:vMerge w:val="restart"/>
          </w:tcPr>
          <w:p w:rsidR="003D3129" w:rsidRDefault="003D3129" w:rsidP="00274B7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Pr="00E43537" w:rsidRDefault="003D3129" w:rsidP="003D3129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dhcp</w:t>
      </w:r>
      <w:r>
        <w:rPr>
          <w:rFonts w:hint="eastAsia"/>
        </w:rPr>
        <w:t>信息</w:t>
      </w:r>
      <w:r>
        <w:rPr>
          <w:rFonts w:hint="eastAsia"/>
        </w:rPr>
        <w:t xml:space="preserve">  cmd = 0x0238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isdhcp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sip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eip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dhcptime</w:t>
            </w: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Pr="00E63017" w:rsidRDefault="003D3129" w:rsidP="003D3129">
      <w:pPr>
        <w:spacing w:line="360" w:lineRule="auto"/>
        <w:rPr>
          <w:sz w:val="24"/>
          <w:szCs w:val="24"/>
        </w:rPr>
      </w:pPr>
    </w:p>
    <w:p w:rsidR="003D3129" w:rsidRPr="00E43537" w:rsidRDefault="003D3129" w:rsidP="003D3129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dhcp</w:t>
      </w:r>
      <w:r>
        <w:rPr>
          <w:rFonts w:hint="eastAsia"/>
        </w:rPr>
        <w:t>信息</w:t>
      </w:r>
      <w:r>
        <w:rPr>
          <w:rFonts w:hint="eastAsia"/>
        </w:rPr>
        <w:t xml:space="preserve">  cmd = 0x0239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3D3129" w:rsidRDefault="003D3129" w:rsidP="003D312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3D3129" w:rsidRPr="00225C3C" w:rsidTr="003D3129">
        <w:tc>
          <w:tcPr>
            <w:tcW w:w="1203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isdhcp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sip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eip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D3129" w:rsidTr="003D3129">
        <w:tc>
          <w:tcPr>
            <w:tcW w:w="1203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dhcptime</w:t>
            </w:r>
          </w:p>
        </w:tc>
        <w:tc>
          <w:tcPr>
            <w:tcW w:w="278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>
      <w:pPr>
        <w:rPr>
          <w:b/>
          <w:bCs/>
          <w:sz w:val="32"/>
          <w:szCs w:val="32"/>
        </w:rPr>
      </w:pPr>
    </w:p>
    <w:p w:rsidR="003D3129" w:rsidRDefault="003D3129" w:rsidP="003D312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3D3129" w:rsidRPr="00225C3C" w:rsidTr="003D3129">
        <w:tc>
          <w:tcPr>
            <w:tcW w:w="1122" w:type="dxa"/>
            <w:vMerge w:val="restart"/>
            <w:vAlign w:val="center"/>
          </w:tcPr>
          <w:p w:rsidR="003D3129" w:rsidRDefault="003D3129" w:rsidP="003D312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3D3129" w:rsidRPr="00225C3C" w:rsidRDefault="003D3129" w:rsidP="003D312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D3129" w:rsidTr="003D3129">
        <w:tc>
          <w:tcPr>
            <w:tcW w:w="1122" w:type="dxa"/>
            <w:vMerge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3D3129" w:rsidRPr="00231103" w:rsidRDefault="003D3129" w:rsidP="003D3129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3D3129" w:rsidRDefault="003D3129" w:rsidP="003D312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D3129" w:rsidRDefault="003D3129" w:rsidP="003D3129"/>
    <w:p w:rsidR="003D3129" w:rsidRPr="00E63017" w:rsidRDefault="003D3129" w:rsidP="003D3129">
      <w:pPr>
        <w:spacing w:line="360" w:lineRule="auto"/>
        <w:rPr>
          <w:sz w:val="24"/>
          <w:szCs w:val="24"/>
        </w:rPr>
      </w:pPr>
    </w:p>
    <w:p w:rsidR="00451461" w:rsidRPr="00E43537" w:rsidRDefault="00451461" w:rsidP="00451461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绑定信息</w:t>
      </w:r>
      <w:r>
        <w:rPr>
          <w:rFonts w:hint="eastAsia"/>
        </w:rPr>
        <w:t xml:space="preserve">  cmd = 0x023A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451461" w:rsidRDefault="00451461" w:rsidP="0045146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451461" w:rsidRPr="00225C3C" w:rsidTr="005D3853">
        <w:tc>
          <w:tcPr>
            <w:tcW w:w="1203" w:type="dxa"/>
            <w:vMerge w:val="restart"/>
            <w:vAlign w:val="center"/>
          </w:tcPr>
          <w:p w:rsidR="00451461" w:rsidRDefault="00451461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1461" w:rsidTr="005D3853">
        <w:tc>
          <w:tcPr>
            <w:tcW w:w="1203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51461" w:rsidRDefault="00451461" w:rsidP="00451461">
      <w:pPr>
        <w:rPr>
          <w:b/>
          <w:bCs/>
          <w:sz w:val="32"/>
          <w:szCs w:val="32"/>
        </w:rPr>
      </w:pPr>
    </w:p>
    <w:p w:rsidR="00451461" w:rsidRDefault="00451461" w:rsidP="00451461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451461" w:rsidRPr="00225C3C" w:rsidTr="005D3853">
        <w:tc>
          <w:tcPr>
            <w:tcW w:w="1122" w:type="dxa"/>
            <w:vMerge w:val="restart"/>
            <w:vAlign w:val="center"/>
          </w:tcPr>
          <w:p w:rsidR="00451461" w:rsidRDefault="00451461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1461" w:rsidTr="005D3853">
        <w:tc>
          <w:tcPr>
            <w:tcW w:w="1122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ip_mac</w:t>
            </w:r>
          </w:p>
        </w:tc>
        <w:tc>
          <w:tcPr>
            <w:tcW w:w="243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51461" w:rsidRDefault="00451461" w:rsidP="00451461"/>
    <w:p w:rsidR="00451461" w:rsidRPr="00E63017" w:rsidRDefault="00451461" w:rsidP="00451461">
      <w:pPr>
        <w:spacing w:line="360" w:lineRule="auto"/>
        <w:rPr>
          <w:sz w:val="24"/>
          <w:szCs w:val="24"/>
        </w:rPr>
      </w:pPr>
    </w:p>
    <w:p w:rsidR="00451461" w:rsidRPr="00E43537" w:rsidRDefault="00451461" w:rsidP="00451461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 xml:space="preserve">IP  cmd = 0x023B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451461" w:rsidRDefault="00451461" w:rsidP="0045146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4025A" w:rsidRPr="00225C3C" w:rsidTr="005D3853">
        <w:tc>
          <w:tcPr>
            <w:tcW w:w="1203" w:type="dxa"/>
            <w:vMerge w:val="restart"/>
            <w:vAlign w:val="center"/>
          </w:tcPr>
          <w:p w:rsidR="00F4025A" w:rsidRDefault="00F4025A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4025A" w:rsidRPr="00225C3C" w:rsidRDefault="00F4025A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4025A" w:rsidRPr="00225C3C" w:rsidRDefault="00F4025A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4025A" w:rsidRPr="00225C3C" w:rsidRDefault="00F4025A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4025A" w:rsidTr="005D3853">
        <w:tc>
          <w:tcPr>
            <w:tcW w:w="1203" w:type="dxa"/>
            <w:vMerge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788" w:type="dxa"/>
          </w:tcPr>
          <w:p w:rsidR="00F4025A" w:rsidRPr="00231103" w:rsidRDefault="00F4025A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4025A" w:rsidTr="005D3853">
        <w:tc>
          <w:tcPr>
            <w:tcW w:w="1203" w:type="dxa"/>
            <w:vMerge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4025A" w:rsidRDefault="00F4025A" w:rsidP="004514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2788" w:type="dxa"/>
          </w:tcPr>
          <w:p w:rsidR="00F4025A" w:rsidRPr="00231103" w:rsidRDefault="00F4025A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4025A" w:rsidTr="005D3853">
        <w:tc>
          <w:tcPr>
            <w:tcW w:w="1203" w:type="dxa"/>
            <w:vMerge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F4025A" w:rsidRDefault="00F4025A" w:rsidP="004514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isvalid</w:t>
            </w:r>
          </w:p>
        </w:tc>
        <w:tc>
          <w:tcPr>
            <w:tcW w:w="2788" w:type="dxa"/>
          </w:tcPr>
          <w:p w:rsidR="00F4025A" w:rsidRPr="00231103" w:rsidRDefault="00F4025A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F4025A" w:rsidRDefault="00F4025A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51461" w:rsidRDefault="00451461" w:rsidP="00451461">
      <w:pPr>
        <w:rPr>
          <w:b/>
          <w:bCs/>
          <w:sz w:val="32"/>
          <w:szCs w:val="32"/>
        </w:rPr>
      </w:pPr>
    </w:p>
    <w:p w:rsidR="00451461" w:rsidRDefault="00451461" w:rsidP="00451461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451461" w:rsidRPr="00225C3C" w:rsidTr="005D3853">
        <w:tc>
          <w:tcPr>
            <w:tcW w:w="1122" w:type="dxa"/>
            <w:vMerge w:val="restart"/>
            <w:vAlign w:val="center"/>
          </w:tcPr>
          <w:p w:rsidR="00451461" w:rsidRDefault="00451461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451461" w:rsidRPr="00225C3C" w:rsidRDefault="00451461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1461" w:rsidTr="005D3853">
        <w:tc>
          <w:tcPr>
            <w:tcW w:w="1122" w:type="dxa"/>
            <w:vMerge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451461" w:rsidRPr="00231103" w:rsidRDefault="00451461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451461" w:rsidRDefault="00451461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51461" w:rsidRDefault="00451461" w:rsidP="00451461"/>
    <w:p w:rsidR="00451461" w:rsidRPr="00E63017" w:rsidRDefault="00451461" w:rsidP="00451461">
      <w:pPr>
        <w:spacing w:line="360" w:lineRule="auto"/>
        <w:rPr>
          <w:sz w:val="24"/>
          <w:szCs w:val="24"/>
        </w:rPr>
      </w:pPr>
    </w:p>
    <w:p w:rsidR="00C6295F" w:rsidRPr="00E43537" w:rsidRDefault="00C6295F" w:rsidP="00C6295F">
      <w:pPr>
        <w:pStyle w:val="2"/>
      </w:pPr>
      <w:r>
        <w:rPr>
          <w:rFonts w:hint="eastAsia"/>
        </w:rPr>
        <w:t>解除</w:t>
      </w:r>
      <w:r>
        <w:rPr>
          <w:rFonts w:hint="eastAsia"/>
        </w:rPr>
        <w:t>IP</w:t>
      </w:r>
      <w:r>
        <w:rPr>
          <w:rFonts w:hint="eastAsia"/>
        </w:rPr>
        <w:t>绑定</w:t>
      </w:r>
      <w:r>
        <w:rPr>
          <w:rFonts w:hint="eastAsia"/>
        </w:rPr>
        <w:t xml:space="preserve">  cmd = 0x023C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C6295F" w:rsidRDefault="00C6295F" w:rsidP="00C6295F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6295F" w:rsidRPr="00225C3C" w:rsidTr="00C6295F">
        <w:tc>
          <w:tcPr>
            <w:tcW w:w="1203" w:type="dxa"/>
            <w:vMerge w:val="restart"/>
            <w:vAlign w:val="center"/>
          </w:tcPr>
          <w:p w:rsidR="00C6295F" w:rsidRDefault="00C6295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295F" w:rsidTr="00C6295F">
        <w:tc>
          <w:tcPr>
            <w:tcW w:w="1203" w:type="dxa"/>
            <w:vMerge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788" w:type="dxa"/>
          </w:tcPr>
          <w:p w:rsidR="00C6295F" w:rsidRPr="00231103" w:rsidRDefault="00C6295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295F" w:rsidTr="00C6295F">
        <w:tc>
          <w:tcPr>
            <w:tcW w:w="1203" w:type="dxa"/>
            <w:vMerge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2788" w:type="dxa"/>
          </w:tcPr>
          <w:p w:rsidR="00C6295F" w:rsidRPr="00231103" w:rsidRDefault="00C6295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295F" w:rsidRDefault="00C6295F" w:rsidP="00C6295F">
      <w:pPr>
        <w:rPr>
          <w:b/>
          <w:bCs/>
          <w:sz w:val="32"/>
          <w:szCs w:val="32"/>
        </w:rPr>
      </w:pPr>
    </w:p>
    <w:p w:rsidR="00C6295F" w:rsidRDefault="00C6295F" w:rsidP="00C6295F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C6295F" w:rsidRPr="00225C3C" w:rsidTr="00C6295F">
        <w:tc>
          <w:tcPr>
            <w:tcW w:w="1122" w:type="dxa"/>
            <w:vMerge w:val="restart"/>
            <w:vAlign w:val="center"/>
          </w:tcPr>
          <w:p w:rsidR="00C6295F" w:rsidRDefault="00C6295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C6295F" w:rsidRPr="00225C3C" w:rsidRDefault="00C6295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295F" w:rsidTr="00C6295F">
        <w:tc>
          <w:tcPr>
            <w:tcW w:w="1122" w:type="dxa"/>
            <w:vMerge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C6295F" w:rsidRPr="00231103" w:rsidRDefault="00C6295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C6295F" w:rsidRDefault="00C6295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6295F" w:rsidRDefault="00C6295F" w:rsidP="00C6295F"/>
    <w:p w:rsidR="00811007" w:rsidRPr="00E43537" w:rsidRDefault="00811007" w:rsidP="00811007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wifi</w:t>
      </w:r>
      <w:r>
        <w:rPr>
          <w:rFonts w:hint="eastAsia"/>
        </w:rPr>
        <w:t>设置信息</w:t>
      </w:r>
      <w:r>
        <w:rPr>
          <w:rFonts w:hint="eastAsia"/>
        </w:rPr>
        <w:t xml:space="preserve">  cmd = 0x023D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811007" w:rsidRDefault="00811007" w:rsidP="0081100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811007" w:rsidRPr="00225C3C" w:rsidTr="005D3853">
        <w:tc>
          <w:tcPr>
            <w:tcW w:w="1203" w:type="dxa"/>
            <w:vMerge w:val="restart"/>
            <w:vAlign w:val="center"/>
          </w:tcPr>
          <w:p w:rsidR="00811007" w:rsidRDefault="00811007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11007" w:rsidTr="005D3853">
        <w:tc>
          <w:tcPr>
            <w:tcW w:w="1203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11007" w:rsidTr="005D3853">
        <w:tc>
          <w:tcPr>
            <w:tcW w:w="1203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11007" w:rsidRDefault="00811007" w:rsidP="00811007">
      <w:pPr>
        <w:rPr>
          <w:b/>
          <w:bCs/>
          <w:sz w:val="32"/>
          <w:szCs w:val="32"/>
        </w:rPr>
      </w:pPr>
    </w:p>
    <w:p w:rsidR="00811007" w:rsidRDefault="00811007" w:rsidP="0081100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811007" w:rsidRPr="00225C3C" w:rsidTr="005D3853">
        <w:tc>
          <w:tcPr>
            <w:tcW w:w="1122" w:type="dxa"/>
            <w:vMerge w:val="restart"/>
            <w:vAlign w:val="center"/>
          </w:tcPr>
          <w:p w:rsidR="00811007" w:rsidRDefault="00811007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11007" w:rsidTr="005D3853">
        <w:tc>
          <w:tcPr>
            <w:tcW w:w="1122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wifi_setting2</w:t>
            </w:r>
          </w:p>
        </w:tc>
        <w:tc>
          <w:tcPr>
            <w:tcW w:w="243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11007" w:rsidRDefault="00811007" w:rsidP="00811007"/>
    <w:p w:rsidR="00451461" w:rsidRPr="00E63017" w:rsidRDefault="00451461" w:rsidP="00451461">
      <w:pPr>
        <w:spacing w:line="360" w:lineRule="auto"/>
        <w:rPr>
          <w:sz w:val="24"/>
          <w:szCs w:val="24"/>
        </w:rPr>
      </w:pPr>
    </w:p>
    <w:p w:rsidR="00811007" w:rsidRPr="00E43537" w:rsidRDefault="00811007" w:rsidP="00811007">
      <w:pPr>
        <w:pStyle w:val="2"/>
      </w:pPr>
      <w:r>
        <w:rPr>
          <w:rFonts w:hint="eastAsia"/>
        </w:rPr>
        <w:lastRenderedPageBreak/>
        <w:t>设置</w:t>
      </w:r>
      <w:r>
        <w:rPr>
          <w:rFonts w:hint="eastAsia"/>
        </w:rPr>
        <w:t>wifi</w:t>
      </w:r>
      <w:r>
        <w:rPr>
          <w:rFonts w:hint="eastAsia"/>
        </w:rPr>
        <w:t>信息</w:t>
      </w:r>
      <w:r>
        <w:rPr>
          <w:rFonts w:hint="eastAsia"/>
        </w:rPr>
        <w:t xml:space="preserve">  cmd = 0x023E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811007" w:rsidRDefault="00811007" w:rsidP="0081100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3"/>
        <w:gridCol w:w="1476"/>
        <w:gridCol w:w="2702"/>
        <w:gridCol w:w="3161"/>
      </w:tblGrid>
      <w:tr w:rsidR="00811007" w:rsidRPr="00225C3C" w:rsidTr="005D3853">
        <w:tc>
          <w:tcPr>
            <w:tcW w:w="1203" w:type="dxa"/>
            <w:vMerge w:val="restart"/>
            <w:vAlign w:val="center"/>
          </w:tcPr>
          <w:p w:rsidR="00811007" w:rsidRDefault="00811007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11007" w:rsidTr="005D3853">
        <w:tc>
          <w:tcPr>
            <w:tcW w:w="1203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wifi_setting2</w:t>
            </w:r>
          </w:p>
        </w:tc>
        <w:tc>
          <w:tcPr>
            <w:tcW w:w="278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11007" w:rsidTr="005D3853">
        <w:tc>
          <w:tcPr>
            <w:tcW w:w="1203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11007" w:rsidRDefault="00811007" w:rsidP="00811007">
      <w:pPr>
        <w:rPr>
          <w:b/>
          <w:bCs/>
          <w:sz w:val="32"/>
          <w:szCs w:val="32"/>
        </w:rPr>
      </w:pPr>
    </w:p>
    <w:p w:rsidR="00811007" w:rsidRDefault="00811007" w:rsidP="0081100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811007" w:rsidRPr="00225C3C" w:rsidTr="005D3853">
        <w:tc>
          <w:tcPr>
            <w:tcW w:w="1122" w:type="dxa"/>
            <w:vMerge w:val="restart"/>
            <w:vAlign w:val="center"/>
          </w:tcPr>
          <w:p w:rsidR="00811007" w:rsidRDefault="00811007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811007" w:rsidRPr="00225C3C" w:rsidRDefault="00811007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11007" w:rsidTr="005D3853">
        <w:tc>
          <w:tcPr>
            <w:tcW w:w="1122" w:type="dxa"/>
            <w:vMerge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811007" w:rsidRPr="00231103" w:rsidRDefault="00811007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811007" w:rsidRDefault="00811007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11007" w:rsidRDefault="00811007" w:rsidP="00811007"/>
    <w:p w:rsidR="00811007" w:rsidRPr="00E63017" w:rsidRDefault="00811007" w:rsidP="00811007">
      <w:pPr>
        <w:spacing w:line="360" w:lineRule="auto"/>
        <w:rPr>
          <w:sz w:val="24"/>
          <w:szCs w:val="24"/>
        </w:rPr>
      </w:pPr>
    </w:p>
    <w:p w:rsidR="0065749C" w:rsidRPr="00E43537" w:rsidRDefault="0065749C" w:rsidP="0065749C">
      <w:pPr>
        <w:pStyle w:val="2"/>
      </w:pPr>
      <w:r>
        <w:rPr>
          <w:rFonts w:hint="eastAsia"/>
        </w:rPr>
        <w:t>获取无线访问控制标志</w:t>
      </w:r>
      <w:r>
        <w:rPr>
          <w:rFonts w:hint="eastAsia"/>
        </w:rPr>
        <w:t xml:space="preserve">  cmd = 0x023F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5749C" w:rsidRDefault="0065749C" w:rsidP="0065749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5749C" w:rsidRPr="00225C3C" w:rsidTr="005D3853">
        <w:tc>
          <w:tcPr>
            <w:tcW w:w="1203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>
      <w:pPr>
        <w:rPr>
          <w:b/>
          <w:bCs/>
          <w:sz w:val="32"/>
          <w:szCs w:val="32"/>
        </w:rPr>
      </w:pPr>
    </w:p>
    <w:p w:rsidR="0065749C" w:rsidRDefault="0065749C" w:rsidP="0065749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5749C" w:rsidRPr="00225C3C" w:rsidTr="005D3853">
        <w:tc>
          <w:tcPr>
            <w:tcW w:w="1122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122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wifi_ctrl</w:t>
            </w:r>
          </w:p>
        </w:tc>
        <w:tc>
          <w:tcPr>
            <w:tcW w:w="243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/>
    <w:p w:rsidR="0065749C" w:rsidRPr="00E63017" w:rsidRDefault="0065749C" w:rsidP="0065749C">
      <w:pPr>
        <w:spacing w:line="360" w:lineRule="auto"/>
        <w:rPr>
          <w:sz w:val="24"/>
          <w:szCs w:val="24"/>
        </w:rPr>
      </w:pPr>
    </w:p>
    <w:p w:rsidR="0065749C" w:rsidRPr="00E43537" w:rsidRDefault="0065749C" w:rsidP="0065749C">
      <w:pPr>
        <w:pStyle w:val="2"/>
      </w:pPr>
      <w:r>
        <w:rPr>
          <w:rFonts w:hint="eastAsia"/>
        </w:rPr>
        <w:t>设置无线访问控制标志</w:t>
      </w:r>
      <w:r>
        <w:rPr>
          <w:rFonts w:hint="eastAsia"/>
        </w:rPr>
        <w:t xml:space="preserve">  cmd = 0x0240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5749C" w:rsidRDefault="0065749C" w:rsidP="0065749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5749C" w:rsidRPr="00225C3C" w:rsidTr="005D3853">
        <w:tc>
          <w:tcPr>
            <w:tcW w:w="1203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wifi_ctrl</w:t>
            </w: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>
      <w:pPr>
        <w:rPr>
          <w:b/>
          <w:bCs/>
          <w:sz w:val="32"/>
          <w:szCs w:val="32"/>
        </w:rPr>
      </w:pPr>
    </w:p>
    <w:p w:rsidR="0065749C" w:rsidRDefault="0065749C" w:rsidP="0065749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5749C" w:rsidRPr="00225C3C" w:rsidTr="005D3853">
        <w:tc>
          <w:tcPr>
            <w:tcW w:w="1122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122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/>
    <w:p w:rsidR="0065749C" w:rsidRPr="00E63017" w:rsidRDefault="0065749C" w:rsidP="0065749C">
      <w:pPr>
        <w:spacing w:line="360" w:lineRule="auto"/>
        <w:rPr>
          <w:sz w:val="24"/>
          <w:szCs w:val="24"/>
        </w:rPr>
      </w:pPr>
    </w:p>
    <w:p w:rsidR="0065749C" w:rsidRPr="00E43537" w:rsidRDefault="0065749C" w:rsidP="0065749C">
      <w:pPr>
        <w:pStyle w:val="2"/>
      </w:pPr>
      <w:r>
        <w:rPr>
          <w:rFonts w:hint="eastAsia"/>
        </w:rPr>
        <w:t>设置无线访问控制黑白名单</w:t>
      </w:r>
      <w:r>
        <w:rPr>
          <w:rFonts w:hint="eastAsia"/>
        </w:rPr>
        <w:t xml:space="preserve">  cmd = 0x0241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5749C" w:rsidRDefault="0065749C" w:rsidP="0065749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1"/>
        <w:gridCol w:w="1604"/>
        <w:gridCol w:w="2649"/>
        <w:gridCol w:w="3098"/>
      </w:tblGrid>
      <w:tr w:rsidR="0065749C" w:rsidRPr="00225C3C" w:rsidTr="005D3853">
        <w:tc>
          <w:tcPr>
            <w:tcW w:w="1203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namelist_type</w:t>
            </w: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749C" w:rsidTr="005D3853">
        <w:tc>
          <w:tcPr>
            <w:tcW w:w="1203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op_type</w:t>
            </w:r>
          </w:p>
        </w:tc>
        <w:tc>
          <w:tcPr>
            <w:tcW w:w="278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>
      <w:pPr>
        <w:rPr>
          <w:b/>
          <w:bCs/>
          <w:sz w:val="32"/>
          <w:szCs w:val="32"/>
        </w:rPr>
      </w:pPr>
    </w:p>
    <w:p w:rsidR="0065749C" w:rsidRDefault="0065749C" w:rsidP="0065749C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5749C" w:rsidRPr="00225C3C" w:rsidTr="005D3853">
        <w:tc>
          <w:tcPr>
            <w:tcW w:w="1122" w:type="dxa"/>
            <w:vMerge w:val="restart"/>
            <w:vAlign w:val="center"/>
          </w:tcPr>
          <w:p w:rsidR="0065749C" w:rsidRDefault="0065749C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5749C" w:rsidRPr="00225C3C" w:rsidRDefault="0065749C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5749C" w:rsidTr="005D3853">
        <w:tc>
          <w:tcPr>
            <w:tcW w:w="1122" w:type="dxa"/>
            <w:vMerge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65749C" w:rsidRPr="00231103" w:rsidRDefault="0065749C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5749C" w:rsidRDefault="0065749C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5749C" w:rsidRDefault="0065749C" w:rsidP="0065749C"/>
    <w:p w:rsidR="0065749C" w:rsidRPr="00E63017" w:rsidRDefault="0065749C" w:rsidP="0065749C">
      <w:pPr>
        <w:spacing w:line="360" w:lineRule="auto"/>
        <w:rPr>
          <w:sz w:val="24"/>
          <w:szCs w:val="24"/>
        </w:rPr>
      </w:pPr>
    </w:p>
    <w:p w:rsidR="0012484D" w:rsidRPr="00E43537" w:rsidRDefault="0012484D" w:rsidP="0012484D">
      <w:pPr>
        <w:pStyle w:val="2"/>
      </w:pPr>
      <w:r>
        <w:rPr>
          <w:rFonts w:hint="eastAsia"/>
        </w:rPr>
        <w:t>设置分组</w:t>
      </w:r>
      <w:r>
        <w:rPr>
          <w:rFonts w:hint="eastAsia"/>
        </w:rPr>
        <w:t xml:space="preserve">  cmd = 0x0242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12484D" w:rsidRDefault="0012484D" w:rsidP="0012484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2484D" w:rsidRPr="00225C3C" w:rsidTr="005D3853">
        <w:tc>
          <w:tcPr>
            <w:tcW w:w="1203" w:type="dxa"/>
            <w:vMerge w:val="restart"/>
            <w:vAlign w:val="center"/>
          </w:tcPr>
          <w:p w:rsidR="0012484D" w:rsidRDefault="0012484D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1248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op_type</w:t>
            </w: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2484D" w:rsidRDefault="0012484D" w:rsidP="0012484D">
      <w:pPr>
        <w:rPr>
          <w:b/>
          <w:bCs/>
          <w:sz w:val="32"/>
          <w:szCs w:val="32"/>
        </w:rPr>
      </w:pPr>
    </w:p>
    <w:p w:rsidR="0012484D" w:rsidRDefault="0012484D" w:rsidP="0012484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12484D" w:rsidRPr="00225C3C" w:rsidTr="005D3853">
        <w:tc>
          <w:tcPr>
            <w:tcW w:w="1122" w:type="dxa"/>
            <w:vMerge w:val="restart"/>
            <w:vAlign w:val="center"/>
          </w:tcPr>
          <w:p w:rsidR="0012484D" w:rsidRDefault="0012484D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84D" w:rsidTr="005D3853">
        <w:tc>
          <w:tcPr>
            <w:tcW w:w="1122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2484D" w:rsidRDefault="0012484D" w:rsidP="0012484D"/>
    <w:p w:rsidR="0012484D" w:rsidRPr="00E63017" w:rsidRDefault="0012484D" w:rsidP="0012484D">
      <w:pPr>
        <w:spacing w:line="360" w:lineRule="auto"/>
        <w:rPr>
          <w:sz w:val="24"/>
          <w:szCs w:val="24"/>
        </w:rPr>
      </w:pPr>
    </w:p>
    <w:p w:rsidR="0012484D" w:rsidRPr="00E43537" w:rsidRDefault="0012484D" w:rsidP="0012484D">
      <w:pPr>
        <w:pStyle w:val="2"/>
      </w:pPr>
      <w:r>
        <w:rPr>
          <w:rFonts w:hint="eastAsia"/>
        </w:rPr>
        <w:t>硬盘设置</w:t>
      </w:r>
      <w:r>
        <w:rPr>
          <w:rFonts w:hint="eastAsia"/>
        </w:rPr>
        <w:t xml:space="preserve">  cmd = 0x0243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12484D" w:rsidRDefault="0012484D" w:rsidP="0012484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45"/>
        <w:gridCol w:w="2715"/>
        <w:gridCol w:w="3177"/>
      </w:tblGrid>
      <w:tr w:rsidR="0012484D" w:rsidRPr="00225C3C" w:rsidTr="005D3853">
        <w:tc>
          <w:tcPr>
            <w:tcW w:w="1203" w:type="dxa"/>
            <w:vMerge w:val="restart"/>
            <w:vAlign w:val="center"/>
          </w:tcPr>
          <w:p w:rsidR="0012484D" w:rsidRDefault="0012484D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is_autosleep</w:t>
            </w: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is_format</w:t>
            </w: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2484D" w:rsidTr="005D3853">
        <w:tc>
          <w:tcPr>
            <w:tcW w:w="1203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2484D" w:rsidRDefault="0012484D" w:rsidP="0012484D">
      <w:pPr>
        <w:rPr>
          <w:b/>
          <w:bCs/>
          <w:sz w:val="32"/>
          <w:szCs w:val="32"/>
        </w:rPr>
      </w:pPr>
    </w:p>
    <w:p w:rsidR="0012484D" w:rsidRDefault="0012484D" w:rsidP="0012484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12484D" w:rsidRPr="00225C3C" w:rsidTr="005D3853">
        <w:tc>
          <w:tcPr>
            <w:tcW w:w="1122" w:type="dxa"/>
            <w:vMerge w:val="restart"/>
            <w:vAlign w:val="center"/>
          </w:tcPr>
          <w:p w:rsidR="0012484D" w:rsidRDefault="0012484D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12484D" w:rsidRPr="00225C3C" w:rsidRDefault="0012484D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84D" w:rsidTr="005D3853">
        <w:tc>
          <w:tcPr>
            <w:tcW w:w="1122" w:type="dxa"/>
            <w:vMerge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12484D" w:rsidRPr="00231103" w:rsidRDefault="0012484D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12484D" w:rsidRDefault="0012484D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2484D" w:rsidRDefault="0012484D" w:rsidP="0012484D"/>
    <w:p w:rsidR="0012484D" w:rsidRPr="00E63017" w:rsidRDefault="0012484D" w:rsidP="0012484D">
      <w:pPr>
        <w:spacing w:line="360" w:lineRule="auto"/>
        <w:rPr>
          <w:sz w:val="24"/>
          <w:szCs w:val="24"/>
        </w:rPr>
      </w:pPr>
    </w:p>
    <w:p w:rsidR="001951B8" w:rsidRPr="00E43537" w:rsidRDefault="001951B8" w:rsidP="001951B8">
      <w:pPr>
        <w:pStyle w:val="2"/>
      </w:pPr>
      <w:r>
        <w:rPr>
          <w:rFonts w:hint="eastAsia"/>
        </w:rPr>
        <w:t>蓝牙设置</w:t>
      </w:r>
      <w:r>
        <w:rPr>
          <w:rFonts w:hint="eastAsia"/>
        </w:rPr>
        <w:t xml:space="preserve">  cmd = 0x0244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1951B8" w:rsidRDefault="001951B8" w:rsidP="001951B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8"/>
        <w:gridCol w:w="1946"/>
        <w:gridCol w:w="2509"/>
        <w:gridCol w:w="2929"/>
      </w:tblGrid>
      <w:tr w:rsidR="001951B8" w:rsidRPr="00225C3C" w:rsidTr="005D3853">
        <w:tc>
          <w:tcPr>
            <w:tcW w:w="1203" w:type="dxa"/>
            <w:vMerge w:val="restart"/>
            <w:vAlign w:val="center"/>
          </w:tcPr>
          <w:p w:rsidR="001951B8" w:rsidRDefault="001951B8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951B8" w:rsidTr="005D3853">
        <w:tc>
          <w:tcPr>
            <w:tcW w:w="1203" w:type="dxa"/>
            <w:vMerge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951B8" w:rsidRDefault="001951B8" w:rsidP="001951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is_openbluetooth</w:t>
            </w:r>
          </w:p>
        </w:tc>
        <w:tc>
          <w:tcPr>
            <w:tcW w:w="2788" w:type="dxa"/>
          </w:tcPr>
          <w:p w:rsidR="001951B8" w:rsidRPr="00231103" w:rsidRDefault="001951B8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51B8" w:rsidTr="005D3853">
        <w:tc>
          <w:tcPr>
            <w:tcW w:w="1203" w:type="dxa"/>
            <w:vMerge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951B8" w:rsidRDefault="001951B8" w:rsidP="001951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luetooth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788" w:type="dxa"/>
          </w:tcPr>
          <w:p w:rsidR="001951B8" w:rsidRPr="00231103" w:rsidRDefault="001951B8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51B8" w:rsidTr="005D3853">
        <w:tc>
          <w:tcPr>
            <w:tcW w:w="1203" w:type="dxa"/>
            <w:vMerge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1951B8" w:rsidRPr="00231103" w:rsidRDefault="001951B8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951B8" w:rsidRDefault="001951B8" w:rsidP="001951B8">
      <w:pPr>
        <w:rPr>
          <w:b/>
          <w:bCs/>
          <w:sz w:val="32"/>
          <w:szCs w:val="32"/>
        </w:rPr>
      </w:pPr>
    </w:p>
    <w:p w:rsidR="001951B8" w:rsidRDefault="001951B8" w:rsidP="001951B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1951B8" w:rsidRPr="00225C3C" w:rsidTr="005D3853">
        <w:tc>
          <w:tcPr>
            <w:tcW w:w="1122" w:type="dxa"/>
            <w:vMerge w:val="restart"/>
            <w:vAlign w:val="center"/>
          </w:tcPr>
          <w:p w:rsidR="001951B8" w:rsidRDefault="001951B8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1951B8" w:rsidRPr="00225C3C" w:rsidRDefault="001951B8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951B8" w:rsidTr="005D3853">
        <w:tc>
          <w:tcPr>
            <w:tcW w:w="1122" w:type="dxa"/>
            <w:vMerge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1951B8" w:rsidRPr="00231103" w:rsidRDefault="001951B8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1951B8" w:rsidRDefault="001951B8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951B8" w:rsidRDefault="001951B8" w:rsidP="001951B8"/>
    <w:p w:rsidR="001951B8" w:rsidRPr="00E63017" w:rsidRDefault="001951B8" w:rsidP="001951B8">
      <w:pPr>
        <w:spacing w:line="360" w:lineRule="auto"/>
        <w:rPr>
          <w:sz w:val="24"/>
          <w:szCs w:val="24"/>
        </w:rPr>
      </w:pPr>
    </w:p>
    <w:p w:rsidR="005D3853" w:rsidRPr="00E43537" w:rsidRDefault="005D3853" w:rsidP="005D3853">
      <w:pPr>
        <w:pStyle w:val="2"/>
      </w:pPr>
      <w:r>
        <w:rPr>
          <w:rFonts w:hint="eastAsia"/>
        </w:rPr>
        <w:lastRenderedPageBreak/>
        <w:t>获取限速设备信息</w:t>
      </w:r>
      <w:r>
        <w:rPr>
          <w:rFonts w:hint="eastAsia"/>
        </w:rPr>
        <w:t xml:space="preserve">  cmd = 0x0245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5D3853" w:rsidRDefault="005D3853" w:rsidP="005D385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D3853" w:rsidRPr="00225C3C" w:rsidTr="005D3853">
        <w:tc>
          <w:tcPr>
            <w:tcW w:w="1203" w:type="dxa"/>
            <w:vMerge w:val="restart"/>
            <w:vAlign w:val="center"/>
          </w:tcPr>
          <w:p w:rsidR="005D3853" w:rsidRDefault="005D3853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D3853" w:rsidRDefault="005D3853" w:rsidP="005D3853">
      <w:pPr>
        <w:rPr>
          <w:b/>
          <w:bCs/>
          <w:sz w:val="32"/>
          <w:szCs w:val="32"/>
        </w:rPr>
      </w:pPr>
    </w:p>
    <w:p w:rsidR="005D3853" w:rsidRDefault="005D3853" w:rsidP="005D385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5D3853" w:rsidRPr="00225C3C" w:rsidTr="005D3853">
        <w:tc>
          <w:tcPr>
            <w:tcW w:w="1122" w:type="dxa"/>
            <w:vMerge w:val="restart"/>
            <w:vAlign w:val="center"/>
          </w:tcPr>
          <w:p w:rsidR="005D3853" w:rsidRDefault="005D3853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is_limitspeed</w:t>
            </w: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is_qos</w:t>
            </w: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limitspeed_devlist</w:t>
            </w: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D3853" w:rsidRDefault="005D3853" w:rsidP="005D3853"/>
    <w:p w:rsidR="005D3853" w:rsidRPr="00E63017" w:rsidRDefault="005D3853" w:rsidP="005D3853">
      <w:pPr>
        <w:spacing w:line="360" w:lineRule="auto"/>
        <w:rPr>
          <w:sz w:val="24"/>
          <w:szCs w:val="24"/>
        </w:rPr>
      </w:pPr>
    </w:p>
    <w:p w:rsidR="005D3853" w:rsidRPr="00E43537" w:rsidRDefault="005D3853" w:rsidP="005D3853">
      <w:pPr>
        <w:pStyle w:val="2"/>
      </w:pPr>
      <w:r>
        <w:rPr>
          <w:rFonts w:hint="eastAsia"/>
        </w:rPr>
        <w:t>设置限速</w:t>
      </w:r>
      <w:r>
        <w:rPr>
          <w:rFonts w:hint="eastAsia"/>
        </w:rPr>
        <w:t xml:space="preserve">  cmd = 0x0246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5D3853" w:rsidRDefault="005D3853" w:rsidP="005D385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2120"/>
        <w:gridCol w:w="2438"/>
        <w:gridCol w:w="2843"/>
      </w:tblGrid>
      <w:tr w:rsidR="005D3853" w:rsidRPr="00225C3C" w:rsidTr="005D3853">
        <w:tc>
          <w:tcPr>
            <w:tcW w:w="1203" w:type="dxa"/>
            <w:vMerge w:val="restart"/>
            <w:vAlign w:val="center"/>
          </w:tcPr>
          <w:p w:rsidR="005D3853" w:rsidRDefault="005D3853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4919C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downloadspeedpec</w:t>
            </w: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203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D3853" w:rsidRDefault="004919C3" w:rsidP="005D3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uploadspeedpec</w:t>
            </w:r>
          </w:p>
        </w:tc>
        <w:tc>
          <w:tcPr>
            <w:tcW w:w="278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D3853" w:rsidRDefault="005D3853" w:rsidP="005D3853">
      <w:pPr>
        <w:rPr>
          <w:b/>
          <w:bCs/>
          <w:sz w:val="32"/>
          <w:szCs w:val="32"/>
        </w:rPr>
      </w:pPr>
    </w:p>
    <w:p w:rsidR="005D3853" w:rsidRDefault="005D3853" w:rsidP="005D385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5D3853" w:rsidRPr="00225C3C" w:rsidTr="005D3853">
        <w:tc>
          <w:tcPr>
            <w:tcW w:w="1122" w:type="dxa"/>
            <w:vMerge w:val="restart"/>
            <w:vAlign w:val="center"/>
          </w:tcPr>
          <w:p w:rsidR="005D3853" w:rsidRDefault="005D3853" w:rsidP="005D385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5D3853" w:rsidRPr="00225C3C" w:rsidRDefault="005D3853" w:rsidP="005D385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3853" w:rsidTr="005D3853">
        <w:tc>
          <w:tcPr>
            <w:tcW w:w="1122" w:type="dxa"/>
            <w:vMerge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5D3853" w:rsidRPr="00231103" w:rsidRDefault="005D3853" w:rsidP="005D385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5D3853" w:rsidRDefault="005D3853" w:rsidP="005D38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D3853" w:rsidRDefault="005D3853" w:rsidP="005D3853"/>
    <w:p w:rsidR="007F6D2F" w:rsidRPr="00E43537" w:rsidRDefault="007F6D2F" w:rsidP="007F6D2F">
      <w:pPr>
        <w:pStyle w:val="2"/>
      </w:pPr>
      <w:r>
        <w:rPr>
          <w:rFonts w:hint="eastAsia"/>
        </w:rPr>
        <w:lastRenderedPageBreak/>
        <w:t>设置</w:t>
      </w:r>
      <w:r>
        <w:rPr>
          <w:rFonts w:hint="eastAsia"/>
        </w:rPr>
        <w:t xml:space="preserve">upnp  cmd = 0x0247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7F6D2F" w:rsidRDefault="007F6D2F" w:rsidP="007F6D2F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F6D2F" w:rsidRPr="00225C3C" w:rsidTr="00C6295F">
        <w:tc>
          <w:tcPr>
            <w:tcW w:w="1203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is_upnp</w:t>
            </w: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>
      <w:pPr>
        <w:rPr>
          <w:b/>
          <w:bCs/>
          <w:sz w:val="32"/>
          <w:szCs w:val="32"/>
        </w:rPr>
      </w:pPr>
    </w:p>
    <w:p w:rsidR="007F6D2F" w:rsidRDefault="007F6D2F" w:rsidP="007F6D2F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7F6D2F" w:rsidRPr="00225C3C" w:rsidTr="00C6295F">
        <w:tc>
          <w:tcPr>
            <w:tcW w:w="1122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122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/>
    <w:p w:rsidR="007F6D2F" w:rsidRPr="00E43537" w:rsidRDefault="007F6D2F" w:rsidP="007F6D2F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 xml:space="preserve">upnp  cmd = 0x0248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7F6D2F" w:rsidRDefault="007F6D2F" w:rsidP="007F6D2F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F6D2F" w:rsidRPr="00225C3C" w:rsidTr="00C6295F">
        <w:tc>
          <w:tcPr>
            <w:tcW w:w="1203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>
      <w:pPr>
        <w:rPr>
          <w:b/>
          <w:bCs/>
          <w:sz w:val="32"/>
          <w:szCs w:val="32"/>
        </w:rPr>
      </w:pPr>
    </w:p>
    <w:p w:rsidR="007F6D2F" w:rsidRDefault="007F6D2F" w:rsidP="007F6D2F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7F6D2F" w:rsidRPr="00225C3C" w:rsidTr="00C6295F">
        <w:tc>
          <w:tcPr>
            <w:tcW w:w="1122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122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upnp_info</w:t>
            </w:r>
          </w:p>
        </w:tc>
        <w:tc>
          <w:tcPr>
            <w:tcW w:w="243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/>
    <w:p w:rsidR="007F6D2F" w:rsidRPr="00E43537" w:rsidRDefault="007F6D2F" w:rsidP="007F6D2F">
      <w:pPr>
        <w:pStyle w:val="2"/>
      </w:pPr>
      <w:r>
        <w:rPr>
          <w:rFonts w:hint="eastAsia"/>
        </w:rPr>
        <w:t>获取端口转发信息</w:t>
      </w:r>
      <w:r>
        <w:rPr>
          <w:rFonts w:hint="eastAsia"/>
        </w:rPr>
        <w:t xml:space="preserve">  cmd = 0x0249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7F6D2F" w:rsidRDefault="007F6D2F" w:rsidP="007F6D2F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F6D2F" w:rsidRPr="00225C3C" w:rsidTr="00C6295F">
        <w:tc>
          <w:tcPr>
            <w:tcW w:w="1203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F6D2F" w:rsidTr="00C6295F">
        <w:tc>
          <w:tcPr>
            <w:tcW w:w="1203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>
      <w:pPr>
        <w:rPr>
          <w:b/>
          <w:bCs/>
          <w:sz w:val="32"/>
          <w:szCs w:val="32"/>
        </w:rPr>
      </w:pPr>
    </w:p>
    <w:p w:rsidR="007F6D2F" w:rsidRDefault="007F6D2F" w:rsidP="007F6D2F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7F6D2F" w:rsidRPr="00225C3C" w:rsidTr="00C6295F">
        <w:tc>
          <w:tcPr>
            <w:tcW w:w="1122" w:type="dxa"/>
            <w:vMerge w:val="restart"/>
            <w:vAlign w:val="center"/>
          </w:tcPr>
          <w:p w:rsidR="007F6D2F" w:rsidRDefault="007F6D2F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1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7F6D2F" w:rsidRPr="00225C3C" w:rsidRDefault="007F6D2F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6D2F" w:rsidTr="00C6295F">
        <w:tc>
          <w:tcPr>
            <w:tcW w:w="1122" w:type="dxa"/>
            <w:vMerge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upnp_info</w:t>
            </w:r>
          </w:p>
        </w:tc>
        <w:tc>
          <w:tcPr>
            <w:tcW w:w="2438" w:type="dxa"/>
          </w:tcPr>
          <w:p w:rsidR="007F6D2F" w:rsidRPr="00231103" w:rsidRDefault="007F6D2F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7F6D2F" w:rsidRDefault="007F6D2F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F6D2F" w:rsidRDefault="007F6D2F" w:rsidP="007F6D2F"/>
    <w:p w:rsidR="00940648" w:rsidRPr="00E43537" w:rsidRDefault="00940648" w:rsidP="00940648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dmz</w:t>
      </w:r>
      <w:r>
        <w:rPr>
          <w:rFonts w:hint="eastAsia"/>
        </w:rPr>
        <w:t>信息</w:t>
      </w:r>
      <w:r>
        <w:rPr>
          <w:rFonts w:hint="eastAsia"/>
        </w:rPr>
        <w:t xml:space="preserve">  cmd = 0x024A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940648" w:rsidRDefault="00940648" w:rsidP="0094064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940648" w:rsidRPr="00225C3C" w:rsidTr="00C6295F">
        <w:tc>
          <w:tcPr>
            <w:tcW w:w="1203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>
      <w:pPr>
        <w:rPr>
          <w:b/>
          <w:bCs/>
          <w:sz w:val="32"/>
          <w:szCs w:val="32"/>
        </w:rPr>
      </w:pPr>
    </w:p>
    <w:p w:rsidR="00940648" w:rsidRDefault="00940648" w:rsidP="0094064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940648" w:rsidRPr="00225C3C" w:rsidTr="00C6295F">
        <w:tc>
          <w:tcPr>
            <w:tcW w:w="1122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is_dmz</w:t>
            </w: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/>
    <w:p w:rsidR="00940648" w:rsidRPr="00E63017" w:rsidRDefault="00940648" w:rsidP="00940648">
      <w:pPr>
        <w:spacing w:line="360" w:lineRule="auto"/>
        <w:rPr>
          <w:sz w:val="24"/>
          <w:szCs w:val="24"/>
        </w:rPr>
      </w:pPr>
    </w:p>
    <w:p w:rsidR="00940648" w:rsidRPr="00E43537" w:rsidRDefault="00940648" w:rsidP="00940648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 xml:space="preserve">dmz  cmd = 0x024B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940648" w:rsidRDefault="00940648" w:rsidP="0094064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940648" w:rsidRPr="00225C3C" w:rsidTr="00C6295F">
        <w:tc>
          <w:tcPr>
            <w:tcW w:w="1203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is_dmz</w:t>
            </w: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>
      <w:pPr>
        <w:rPr>
          <w:b/>
          <w:bCs/>
          <w:sz w:val="32"/>
          <w:szCs w:val="32"/>
        </w:rPr>
      </w:pPr>
    </w:p>
    <w:p w:rsidR="00940648" w:rsidRDefault="00940648" w:rsidP="0094064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940648" w:rsidRPr="00225C3C" w:rsidTr="00C6295F">
        <w:tc>
          <w:tcPr>
            <w:tcW w:w="1122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/>
    <w:p w:rsidR="00940648" w:rsidRPr="00E43537" w:rsidRDefault="00940648" w:rsidP="00940648">
      <w:pPr>
        <w:pStyle w:val="2"/>
      </w:pPr>
      <w:r>
        <w:rPr>
          <w:rFonts w:hint="eastAsia"/>
        </w:rPr>
        <w:lastRenderedPageBreak/>
        <w:t>获取防火墙</w:t>
      </w:r>
      <w:r>
        <w:rPr>
          <w:rFonts w:hint="eastAsia"/>
        </w:rPr>
        <w:t xml:space="preserve"> cmd = 0x024C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940648" w:rsidRDefault="00940648" w:rsidP="0094064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940648" w:rsidRPr="00225C3C" w:rsidTr="00C6295F">
        <w:tc>
          <w:tcPr>
            <w:tcW w:w="1203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>
      <w:pPr>
        <w:rPr>
          <w:b/>
          <w:bCs/>
          <w:sz w:val="32"/>
          <w:szCs w:val="32"/>
        </w:rPr>
      </w:pPr>
    </w:p>
    <w:p w:rsidR="00940648" w:rsidRDefault="00940648" w:rsidP="0094064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940648" w:rsidRPr="00225C3C" w:rsidTr="00C6295F">
        <w:tc>
          <w:tcPr>
            <w:tcW w:w="1122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is_igmpsnoop</w:t>
            </w: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is_ddos</w:t>
            </w: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/>
    <w:p w:rsidR="00940648" w:rsidRPr="00E43537" w:rsidRDefault="00940648" w:rsidP="00940648">
      <w:pPr>
        <w:pStyle w:val="2"/>
      </w:pPr>
      <w:r>
        <w:rPr>
          <w:rFonts w:hint="eastAsia"/>
        </w:rPr>
        <w:t>设置防火墙</w:t>
      </w:r>
      <w:r>
        <w:rPr>
          <w:rFonts w:hint="eastAsia"/>
        </w:rPr>
        <w:t xml:space="preserve"> cmd = 0x024</w:t>
      </w:r>
      <w:r w:rsidR="00BA7209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940648" w:rsidRDefault="00940648" w:rsidP="00940648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69"/>
        <w:gridCol w:w="2664"/>
        <w:gridCol w:w="3115"/>
      </w:tblGrid>
      <w:tr w:rsidR="00940648" w:rsidRPr="00225C3C" w:rsidTr="00C6295F">
        <w:tc>
          <w:tcPr>
            <w:tcW w:w="1203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is_igmpsnoop</w:t>
            </w: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203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is_ddos</w:t>
            </w:r>
          </w:p>
        </w:tc>
        <w:tc>
          <w:tcPr>
            <w:tcW w:w="278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>
      <w:pPr>
        <w:rPr>
          <w:b/>
          <w:bCs/>
          <w:sz w:val="32"/>
          <w:szCs w:val="32"/>
        </w:rPr>
      </w:pPr>
    </w:p>
    <w:p w:rsidR="00940648" w:rsidRDefault="00940648" w:rsidP="00940648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940648" w:rsidRPr="00225C3C" w:rsidTr="00C6295F">
        <w:tc>
          <w:tcPr>
            <w:tcW w:w="1122" w:type="dxa"/>
            <w:vMerge w:val="restart"/>
            <w:vAlign w:val="center"/>
          </w:tcPr>
          <w:p w:rsidR="00940648" w:rsidRDefault="00940648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940648" w:rsidRPr="00225C3C" w:rsidRDefault="00940648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40648" w:rsidTr="00C6295F">
        <w:tc>
          <w:tcPr>
            <w:tcW w:w="1122" w:type="dxa"/>
            <w:vMerge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940648" w:rsidRPr="00231103" w:rsidRDefault="00940648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940648" w:rsidRDefault="00940648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40648" w:rsidRDefault="00940648" w:rsidP="00940648"/>
    <w:p w:rsidR="00940648" w:rsidRPr="00E63017" w:rsidRDefault="00940648" w:rsidP="00940648">
      <w:pPr>
        <w:spacing w:line="360" w:lineRule="auto"/>
        <w:rPr>
          <w:sz w:val="24"/>
          <w:szCs w:val="24"/>
        </w:rPr>
      </w:pPr>
    </w:p>
    <w:p w:rsidR="00BA7209" w:rsidRPr="00E43537" w:rsidRDefault="00BA7209" w:rsidP="00BA7209">
      <w:pPr>
        <w:pStyle w:val="2"/>
      </w:pPr>
      <w:r>
        <w:rPr>
          <w:rFonts w:hint="eastAsia"/>
        </w:rPr>
        <w:t>获取硬件版本</w:t>
      </w:r>
      <w:r>
        <w:rPr>
          <w:rFonts w:hint="eastAsia"/>
        </w:rPr>
        <w:t xml:space="preserve"> cmd = 0x024E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BA7209" w:rsidRDefault="00BA7209" w:rsidP="00BA720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BA7209" w:rsidRPr="00225C3C" w:rsidTr="00C6295F">
        <w:tc>
          <w:tcPr>
            <w:tcW w:w="1203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>
      <w:pPr>
        <w:rPr>
          <w:b/>
          <w:bCs/>
          <w:sz w:val="32"/>
          <w:szCs w:val="32"/>
        </w:rPr>
      </w:pPr>
    </w:p>
    <w:p w:rsidR="00BA7209" w:rsidRDefault="00BA7209" w:rsidP="00BA720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BA7209" w:rsidRPr="00225C3C" w:rsidTr="00C6295F">
        <w:tc>
          <w:tcPr>
            <w:tcW w:w="1122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hardware_ver</w:t>
            </w: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BA72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hardware_newver</w:t>
            </w: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/>
    <w:p w:rsidR="00BA7209" w:rsidRPr="00E63017" w:rsidRDefault="00BA7209" w:rsidP="00BA7209">
      <w:pPr>
        <w:spacing w:line="360" w:lineRule="auto"/>
        <w:rPr>
          <w:sz w:val="24"/>
          <w:szCs w:val="24"/>
        </w:rPr>
      </w:pPr>
    </w:p>
    <w:p w:rsidR="00BA7209" w:rsidRPr="00E43537" w:rsidRDefault="00BA7209" w:rsidP="00BA7209">
      <w:pPr>
        <w:pStyle w:val="2"/>
      </w:pPr>
      <w:r>
        <w:rPr>
          <w:rFonts w:hint="eastAsia"/>
        </w:rPr>
        <w:t>硬件升级</w:t>
      </w:r>
      <w:r>
        <w:rPr>
          <w:rFonts w:hint="eastAsia"/>
        </w:rPr>
        <w:t xml:space="preserve"> cmd = 0x024F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BA7209" w:rsidRDefault="00BA7209" w:rsidP="00BA720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BA7209" w:rsidRPr="00225C3C" w:rsidTr="00C6295F">
        <w:tc>
          <w:tcPr>
            <w:tcW w:w="1203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>
      <w:pPr>
        <w:rPr>
          <w:b/>
          <w:bCs/>
          <w:sz w:val="32"/>
          <w:szCs w:val="32"/>
        </w:rPr>
      </w:pPr>
    </w:p>
    <w:p w:rsidR="00BA7209" w:rsidRDefault="00BA7209" w:rsidP="00BA720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BA7209" w:rsidRPr="00225C3C" w:rsidTr="00C6295F">
        <w:tc>
          <w:tcPr>
            <w:tcW w:w="1122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/>
    <w:p w:rsidR="00BA7209" w:rsidRPr="00E63017" w:rsidRDefault="00BA7209" w:rsidP="00BA7209">
      <w:pPr>
        <w:spacing w:line="360" w:lineRule="auto"/>
        <w:rPr>
          <w:sz w:val="24"/>
          <w:szCs w:val="24"/>
        </w:rPr>
      </w:pPr>
    </w:p>
    <w:p w:rsidR="00BA7209" w:rsidRPr="00E43537" w:rsidRDefault="00BA7209" w:rsidP="00BA7209">
      <w:pPr>
        <w:pStyle w:val="2"/>
      </w:pPr>
      <w:r>
        <w:rPr>
          <w:rFonts w:hint="eastAsia"/>
        </w:rPr>
        <w:t>系统备份</w:t>
      </w:r>
      <w:r>
        <w:rPr>
          <w:rFonts w:hint="eastAsia"/>
        </w:rPr>
        <w:t xml:space="preserve"> cmd = 0x0250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BA7209" w:rsidRDefault="00BA7209" w:rsidP="00BA720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BA7209" w:rsidRPr="00225C3C" w:rsidTr="00C6295F">
        <w:tc>
          <w:tcPr>
            <w:tcW w:w="1203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>
      <w:pPr>
        <w:rPr>
          <w:b/>
          <w:bCs/>
          <w:sz w:val="32"/>
          <w:szCs w:val="32"/>
        </w:rPr>
      </w:pPr>
    </w:p>
    <w:p w:rsidR="00BA7209" w:rsidRDefault="00BA7209" w:rsidP="00BA720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BA7209" w:rsidRPr="00225C3C" w:rsidTr="00C6295F">
        <w:tc>
          <w:tcPr>
            <w:tcW w:w="1122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1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/>
    <w:p w:rsidR="00BA7209" w:rsidRPr="00E63017" w:rsidRDefault="00BA7209" w:rsidP="00BA7209">
      <w:pPr>
        <w:spacing w:line="360" w:lineRule="auto"/>
        <w:rPr>
          <w:sz w:val="24"/>
          <w:szCs w:val="24"/>
        </w:rPr>
      </w:pPr>
    </w:p>
    <w:p w:rsidR="00BA7209" w:rsidRPr="00E43537" w:rsidRDefault="00BA7209" w:rsidP="00BA7209">
      <w:pPr>
        <w:pStyle w:val="2"/>
      </w:pPr>
      <w:r>
        <w:rPr>
          <w:rFonts w:hint="eastAsia"/>
        </w:rPr>
        <w:t>恢复系统备份</w:t>
      </w:r>
      <w:r>
        <w:rPr>
          <w:rFonts w:hint="eastAsia"/>
        </w:rPr>
        <w:t xml:space="preserve"> cmd = 0x0251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BA7209" w:rsidRDefault="00BA7209" w:rsidP="00BA7209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7"/>
        <w:gridCol w:w="1643"/>
        <w:gridCol w:w="2633"/>
        <w:gridCol w:w="3079"/>
      </w:tblGrid>
      <w:tr w:rsidR="00BA7209" w:rsidRPr="00225C3C" w:rsidTr="00C6295F">
        <w:tc>
          <w:tcPr>
            <w:tcW w:w="1203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back_filename</w:t>
            </w: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203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>
      <w:pPr>
        <w:rPr>
          <w:b/>
          <w:bCs/>
          <w:sz w:val="32"/>
          <w:szCs w:val="32"/>
        </w:rPr>
      </w:pPr>
    </w:p>
    <w:p w:rsidR="00BA7209" w:rsidRDefault="00BA7209" w:rsidP="00BA7209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BA7209" w:rsidRPr="00225C3C" w:rsidTr="00C6295F">
        <w:tc>
          <w:tcPr>
            <w:tcW w:w="1122" w:type="dxa"/>
            <w:vMerge w:val="restart"/>
            <w:vAlign w:val="center"/>
          </w:tcPr>
          <w:p w:rsidR="00BA7209" w:rsidRDefault="00BA7209" w:rsidP="00C629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BA7209" w:rsidRPr="00225C3C" w:rsidRDefault="00BA7209" w:rsidP="00C6295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A7209" w:rsidTr="00C6295F">
        <w:tc>
          <w:tcPr>
            <w:tcW w:w="1122" w:type="dxa"/>
            <w:vMerge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BA7209" w:rsidRPr="00231103" w:rsidRDefault="00BA7209" w:rsidP="00C6295F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BA7209" w:rsidRDefault="00BA7209" w:rsidP="00C629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A7209" w:rsidRDefault="00BA7209" w:rsidP="00BA7209"/>
    <w:p w:rsidR="006B274D" w:rsidRPr="00E43537" w:rsidRDefault="006B274D" w:rsidP="006B274D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wan</w:t>
      </w:r>
      <w:r>
        <w:rPr>
          <w:rFonts w:hint="eastAsia"/>
        </w:rPr>
        <w:t>口状态</w:t>
      </w:r>
      <w:r>
        <w:rPr>
          <w:rFonts w:hint="eastAsia"/>
        </w:rPr>
        <w:t xml:space="preserve"> cmd = 0x0252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B274D" w:rsidRDefault="006B274D" w:rsidP="006B274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274D" w:rsidRPr="00225C3C" w:rsidTr="006B274D">
        <w:tc>
          <w:tcPr>
            <w:tcW w:w="1203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203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203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>
      <w:pPr>
        <w:rPr>
          <w:b/>
          <w:bCs/>
          <w:sz w:val="32"/>
          <w:szCs w:val="32"/>
        </w:rPr>
      </w:pPr>
    </w:p>
    <w:p w:rsidR="006B274D" w:rsidRDefault="006B274D" w:rsidP="006B274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B274D" w:rsidRPr="00225C3C" w:rsidTr="006B274D">
        <w:tc>
          <w:tcPr>
            <w:tcW w:w="1122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con_type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gateway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dns1_ip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dns2_ip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/>
    <w:p w:rsidR="006B274D" w:rsidRPr="00E43537" w:rsidRDefault="006B274D" w:rsidP="006B274D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lan</w:t>
      </w:r>
      <w:r>
        <w:rPr>
          <w:rFonts w:hint="eastAsia"/>
        </w:rPr>
        <w:t>口状态</w:t>
      </w:r>
      <w:r>
        <w:rPr>
          <w:rFonts w:hint="eastAsia"/>
        </w:rPr>
        <w:t xml:space="preserve"> cmd = 0x0253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B274D" w:rsidRDefault="006B274D" w:rsidP="006B274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274D" w:rsidRPr="00225C3C" w:rsidTr="006B274D">
        <w:tc>
          <w:tcPr>
            <w:tcW w:w="1203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203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203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>
      <w:pPr>
        <w:rPr>
          <w:b/>
          <w:bCs/>
          <w:sz w:val="32"/>
          <w:szCs w:val="32"/>
        </w:rPr>
      </w:pPr>
    </w:p>
    <w:p w:rsidR="006B274D" w:rsidRDefault="006B274D" w:rsidP="006B274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B274D" w:rsidRPr="00225C3C" w:rsidTr="006B274D">
        <w:tc>
          <w:tcPr>
            <w:tcW w:w="1122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netmask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/>
    <w:p w:rsidR="006B274D" w:rsidRPr="00E63017" w:rsidRDefault="006B274D" w:rsidP="006B274D">
      <w:pPr>
        <w:spacing w:line="360" w:lineRule="auto"/>
        <w:rPr>
          <w:sz w:val="24"/>
          <w:szCs w:val="24"/>
        </w:rPr>
      </w:pPr>
    </w:p>
    <w:p w:rsidR="006B274D" w:rsidRPr="00E63017" w:rsidRDefault="006B274D" w:rsidP="006B274D">
      <w:pPr>
        <w:spacing w:line="360" w:lineRule="auto"/>
        <w:rPr>
          <w:sz w:val="24"/>
          <w:szCs w:val="24"/>
        </w:rPr>
      </w:pPr>
    </w:p>
    <w:p w:rsidR="006B274D" w:rsidRPr="00E43537" w:rsidRDefault="006B274D" w:rsidP="006B274D">
      <w:pPr>
        <w:pStyle w:val="2"/>
      </w:pPr>
      <w:r>
        <w:rPr>
          <w:rFonts w:hint="eastAsia"/>
        </w:rPr>
        <w:t>获取管理</w:t>
      </w:r>
      <w:r>
        <w:rPr>
          <w:rFonts w:hint="eastAsia"/>
        </w:rPr>
        <w:t>PC  mac</w:t>
      </w:r>
      <w:r>
        <w:rPr>
          <w:rFonts w:hint="eastAsia"/>
        </w:rPr>
        <w:t>地址</w:t>
      </w:r>
      <w:r>
        <w:rPr>
          <w:rFonts w:hint="eastAsia"/>
        </w:rPr>
        <w:t xml:space="preserve"> cmd = 0x0254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6B274D" w:rsidRDefault="006B274D" w:rsidP="006B274D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274D" w:rsidRPr="00225C3C" w:rsidTr="006B274D">
        <w:tc>
          <w:tcPr>
            <w:tcW w:w="1203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203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>
      <w:pPr>
        <w:rPr>
          <w:b/>
          <w:bCs/>
          <w:sz w:val="32"/>
          <w:szCs w:val="32"/>
        </w:rPr>
      </w:pPr>
    </w:p>
    <w:p w:rsidR="006B274D" w:rsidRDefault="006B274D" w:rsidP="006B274D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6B274D" w:rsidRPr="00225C3C" w:rsidTr="006B274D">
        <w:tc>
          <w:tcPr>
            <w:tcW w:w="1122" w:type="dxa"/>
            <w:vMerge w:val="restart"/>
            <w:vAlign w:val="center"/>
          </w:tcPr>
          <w:p w:rsidR="006B274D" w:rsidRDefault="006B274D" w:rsidP="006B274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6B274D" w:rsidRPr="00225C3C" w:rsidRDefault="006B274D" w:rsidP="006B274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B274D" w:rsidTr="006B274D">
        <w:tc>
          <w:tcPr>
            <w:tcW w:w="1122" w:type="dxa"/>
            <w:vMerge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6B274D" w:rsidRPr="00231103" w:rsidRDefault="006B274D" w:rsidP="006B274D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6B274D" w:rsidRDefault="006B274D" w:rsidP="006B27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274D" w:rsidRDefault="006B274D" w:rsidP="006B274D"/>
    <w:p w:rsidR="006B274D" w:rsidRPr="00E63017" w:rsidRDefault="006B274D" w:rsidP="006B274D">
      <w:pPr>
        <w:spacing w:line="360" w:lineRule="auto"/>
        <w:rPr>
          <w:sz w:val="24"/>
          <w:szCs w:val="24"/>
        </w:rPr>
      </w:pPr>
    </w:p>
    <w:p w:rsidR="00741E13" w:rsidRPr="00E43537" w:rsidRDefault="00741E13" w:rsidP="00741E13">
      <w:pPr>
        <w:pStyle w:val="2"/>
      </w:pPr>
      <w:r>
        <w:rPr>
          <w:rFonts w:hint="eastAsia"/>
        </w:rPr>
        <w:lastRenderedPageBreak/>
        <w:t>获取是否已经连上互联网</w:t>
      </w:r>
      <w:r>
        <w:rPr>
          <w:rFonts w:hint="eastAsia"/>
        </w:rPr>
        <w:t xml:space="preserve"> cmd = 0x0255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741E13" w:rsidRDefault="00741E13" w:rsidP="00741E1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41E13" w:rsidRPr="00225C3C" w:rsidTr="00124644">
        <w:tc>
          <w:tcPr>
            <w:tcW w:w="1203" w:type="dxa"/>
            <w:vMerge w:val="restart"/>
            <w:vAlign w:val="center"/>
          </w:tcPr>
          <w:p w:rsidR="00741E13" w:rsidRDefault="00741E13" w:rsidP="0012464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E13" w:rsidTr="00124644">
        <w:tc>
          <w:tcPr>
            <w:tcW w:w="1203" w:type="dxa"/>
            <w:vMerge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41E13" w:rsidRPr="00231103" w:rsidRDefault="00741E13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41E13" w:rsidRDefault="00741E13" w:rsidP="00741E13">
      <w:pPr>
        <w:rPr>
          <w:b/>
          <w:bCs/>
          <w:sz w:val="32"/>
          <w:szCs w:val="32"/>
        </w:rPr>
      </w:pPr>
    </w:p>
    <w:p w:rsidR="00741E13" w:rsidRDefault="00741E13" w:rsidP="00741E1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741E13" w:rsidRPr="00225C3C" w:rsidTr="00124644">
        <w:tc>
          <w:tcPr>
            <w:tcW w:w="1122" w:type="dxa"/>
            <w:vMerge w:val="restart"/>
            <w:vAlign w:val="center"/>
          </w:tcPr>
          <w:p w:rsidR="00741E13" w:rsidRDefault="00741E13" w:rsidP="0012464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741E13" w:rsidRPr="00225C3C" w:rsidRDefault="00741E13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E13" w:rsidTr="00124644">
        <w:tc>
          <w:tcPr>
            <w:tcW w:w="1122" w:type="dxa"/>
            <w:vMerge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741E13" w:rsidRDefault="00330B40" w:rsidP="00330B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is_internet</w:t>
            </w:r>
          </w:p>
        </w:tc>
        <w:tc>
          <w:tcPr>
            <w:tcW w:w="2438" w:type="dxa"/>
          </w:tcPr>
          <w:p w:rsidR="00741E13" w:rsidRPr="00231103" w:rsidRDefault="00741E13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41E13" w:rsidTr="00124644">
        <w:tc>
          <w:tcPr>
            <w:tcW w:w="1122" w:type="dxa"/>
            <w:vMerge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741E13" w:rsidRPr="00231103" w:rsidRDefault="00741E13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741E13" w:rsidRDefault="00741E13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41E13" w:rsidRDefault="00741E13" w:rsidP="00741E13"/>
    <w:p w:rsidR="00D551A6" w:rsidRPr="00E43537" w:rsidRDefault="00D551A6" w:rsidP="00D551A6">
      <w:pPr>
        <w:pStyle w:val="2"/>
      </w:pPr>
      <w:r>
        <w:rPr>
          <w:rFonts w:hint="eastAsia"/>
        </w:rPr>
        <w:t>设置自动连接</w:t>
      </w:r>
      <w:r>
        <w:rPr>
          <w:rFonts w:hint="eastAsia"/>
        </w:rPr>
        <w:t xml:space="preserve"> cmd = 0x0256 </w:t>
      </w:r>
    </w:p>
    <w:p w:rsidR="00D551A6" w:rsidRDefault="00D551A6" w:rsidP="00D551A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D551A6" w:rsidRPr="00225C3C" w:rsidTr="00124644">
        <w:tc>
          <w:tcPr>
            <w:tcW w:w="1203" w:type="dxa"/>
            <w:vMerge w:val="restart"/>
            <w:vAlign w:val="center"/>
          </w:tcPr>
          <w:p w:rsidR="00D551A6" w:rsidRDefault="00D551A6" w:rsidP="0012464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551A6" w:rsidTr="00124644">
        <w:tc>
          <w:tcPr>
            <w:tcW w:w="1203" w:type="dxa"/>
            <w:vMerge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D551A6" w:rsidRPr="00231103" w:rsidRDefault="00D551A6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551A6" w:rsidRDefault="00D551A6" w:rsidP="00D551A6">
      <w:pPr>
        <w:rPr>
          <w:b/>
          <w:bCs/>
          <w:sz w:val="32"/>
          <w:szCs w:val="32"/>
        </w:rPr>
      </w:pPr>
    </w:p>
    <w:p w:rsidR="00D551A6" w:rsidRDefault="00D551A6" w:rsidP="00D551A6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2118"/>
        <w:gridCol w:w="2438"/>
        <w:gridCol w:w="2844"/>
      </w:tblGrid>
      <w:tr w:rsidR="00D551A6" w:rsidRPr="00225C3C" w:rsidTr="00124644">
        <w:tc>
          <w:tcPr>
            <w:tcW w:w="1122" w:type="dxa"/>
            <w:vMerge w:val="restart"/>
            <w:vAlign w:val="center"/>
          </w:tcPr>
          <w:p w:rsidR="00D551A6" w:rsidRDefault="00D551A6" w:rsidP="0012464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118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38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4" w:type="dxa"/>
          </w:tcPr>
          <w:p w:rsidR="00D551A6" w:rsidRPr="00225C3C" w:rsidRDefault="00D551A6" w:rsidP="001246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551A6" w:rsidTr="00124644">
        <w:tc>
          <w:tcPr>
            <w:tcW w:w="1122" w:type="dxa"/>
            <w:vMerge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D551A6" w:rsidRPr="00231103" w:rsidRDefault="00D551A6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551A6" w:rsidTr="00124644">
        <w:tc>
          <w:tcPr>
            <w:tcW w:w="1122" w:type="dxa"/>
            <w:vMerge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D551A6" w:rsidRPr="00231103" w:rsidRDefault="00D551A6" w:rsidP="0012464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844" w:type="dxa"/>
          </w:tcPr>
          <w:p w:rsidR="00D551A6" w:rsidRDefault="00D551A6" w:rsidP="0012464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551A6" w:rsidRDefault="00D551A6" w:rsidP="00D551A6"/>
    <w:p w:rsidR="00D551A6" w:rsidRPr="00E63017" w:rsidRDefault="00D551A6" w:rsidP="00D551A6">
      <w:pPr>
        <w:spacing w:line="360" w:lineRule="auto"/>
        <w:rPr>
          <w:sz w:val="24"/>
          <w:szCs w:val="24"/>
        </w:rPr>
      </w:pPr>
    </w:p>
    <w:p w:rsidR="00741E13" w:rsidRPr="00E63017" w:rsidRDefault="00741E13" w:rsidP="00741E13">
      <w:pPr>
        <w:spacing w:line="360" w:lineRule="auto"/>
        <w:rPr>
          <w:sz w:val="24"/>
          <w:szCs w:val="24"/>
        </w:rPr>
      </w:pPr>
    </w:p>
    <w:p w:rsidR="007F6D2F" w:rsidRPr="00E63017" w:rsidRDefault="007F6D2F" w:rsidP="004A099E">
      <w:pPr>
        <w:spacing w:line="360" w:lineRule="auto"/>
        <w:rPr>
          <w:sz w:val="24"/>
          <w:szCs w:val="24"/>
        </w:rPr>
      </w:pPr>
    </w:p>
    <w:p w:rsidR="004A099E" w:rsidRDefault="00AF344C" w:rsidP="004A099E">
      <w:pPr>
        <w:pStyle w:val="1"/>
      </w:pPr>
      <w:r>
        <w:rPr>
          <w:rFonts w:hint="eastAsia"/>
        </w:rPr>
        <w:lastRenderedPageBreak/>
        <w:t>存储管理</w:t>
      </w:r>
      <w:r w:rsidR="004A099E">
        <w:rPr>
          <w:rFonts w:hint="eastAsia"/>
        </w:rPr>
        <w:t>系统模块接口</w:t>
      </w:r>
    </w:p>
    <w:p w:rsidR="00154001" w:rsidRDefault="0000639C" w:rsidP="00154001">
      <w:pPr>
        <w:pStyle w:val="2"/>
      </w:pPr>
      <w:r>
        <w:rPr>
          <w:rFonts w:hint="eastAsia"/>
        </w:rPr>
        <w:t>获取</w:t>
      </w:r>
      <w:r w:rsidR="00E8491C">
        <w:rPr>
          <w:rFonts w:hint="eastAsia"/>
        </w:rPr>
        <w:t>磁盘</w:t>
      </w:r>
      <w:r>
        <w:rPr>
          <w:rFonts w:hint="eastAsia"/>
        </w:rPr>
        <w:t>信息</w:t>
      </w:r>
      <w:r w:rsidR="00154001">
        <w:rPr>
          <w:rFonts w:hint="eastAsia"/>
        </w:rPr>
        <w:t>cmd = 0x0300</w:t>
      </w:r>
    </w:p>
    <w:p w:rsidR="00154001" w:rsidRDefault="00154001" w:rsidP="0015400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54001" w:rsidRPr="00225C3C" w:rsidTr="004E1243">
        <w:tc>
          <w:tcPr>
            <w:tcW w:w="1203" w:type="dxa"/>
            <w:vMerge w:val="restart"/>
            <w:vAlign w:val="center"/>
          </w:tcPr>
          <w:p w:rsidR="00154001" w:rsidRDefault="00154001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64CBA" w:rsidTr="004E1243">
        <w:tc>
          <w:tcPr>
            <w:tcW w:w="1203" w:type="dxa"/>
            <w:vMerge/>
          </w:tcPr>
          <w:p w:rsidR="00664CBA" w:rsidRDefault="00664CBA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64CBA" w:rsidRDefault="00664CBA" w:rsidP="006B7B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64CBA" w:rsidRPr="00231103" w:rsidRDefault="00664CBA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64CBA" w:rsidRDefault="00664CBA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154001" w:rsidRDefault="00154001" w:rsidP="00154001">
      <w:pPr>
        <w:rPr>
          <w:b/>
          <w:bCs/>
          <w:sz w:val="32"/>
          <w:szCs w:val="32"/>
        </w:rPr>
      </w:pPr>
    </w:p>
    <w:p w:rsidR="00541ADB" w:rsidRDefault="00541ADB" w:rsidP="00541AD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41ADB" w:rsidRPr="00225C3C" w:rsidTr="00B81F85">
        <w:tc>
          <w:tcPr>
            <w:tcW w:w="1203" w:type="dxa"/>
            <w:vMerge w:val="restart"/>
            <w:vAlign w:val="center"/>
          </w:tcPr>
          <w:p w:rsidR="00541ADB" w:rsidRDefault="00541ADB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41ADB" w:rsidRPr="00225C3C" w:rsidRDefault="00541ADB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41ADB" w:rsidRPr="00225C3C" w:rsidRDefault="00541ADB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41ADB" w:rsidRPr="00225C3C" w:rsidRDefault="00541ADB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41ADB" w:rsidTr="00B81F85">
        <w:tc>
          <w:tcPr>
            <w:tcW w:w="1203" w:type="dxa"/>
            <w:vMerge/>
          </w:tcPr>
          <w:p w:rsidR="00541ADB" w:rsidRDefault="00541ADB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41ADB" w:rsidRDefault="00E65804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disk_info</w:t>
            </w:r>
          </w:p>
        </w:tc>
        <w:tc>
          <w:tcPr>
            <w:tcW w:w="2788" w:type="dxa"/>
          </w:tcPr>
          <w:p w:rsidR="00541ADB" w:rsidRPr="00541ADB" w:rsidRDefault="00541ADB" w:rsidP="00B81F85">
            <w:pPr>
              <w:spacing w:line="360" w:lineRule="auto"/>
              <w:rPr>
                <w:sz w:val="18"/>
                <w:szCs w:val="18"/>
              </w:rPr>
            </w:pPr>
            <w:r w:rsidRPr="00541ADB">
              <w:rPr>
                <w:sz w:val="18"/>
                <w:szCs w:val="18"/>
              </w:rPr>
              <w:t>磁盘信息</w:t>
            </w:r>
          </w:p>
        </w:tc>
        <w:tc>
          <w:tcPr>
            <w:tcW w:w="3265" w:type="dxa"/>
          </w:tcPr>
          <w:p w:rsidR="00541ADB" w:rsidRDefault="00541ADB" w:rsidP="00B81F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541ADB" w:rsidRDefault="00541ADB" w:rsidP="00541ADB"/>
    <w:p w:rsidR="00154001" w:rsidRDefault="00154001" w:rsidP="00154001"/>
    <w:p w:rsidR="00752F23" w:rsidRDefault="00752F23" w:rsidP="00752F23">
      <w:pPr>
        <w:pStyle w:val="2"/>
      </w:pPr>
      <w:r>
        <w:rPr>
          <w:rFonts w:hint="eastAsia"/>
        </w:rPr>
        <w:t>获取</w:t>
      </w:r>
      <w:r w:rsidR="003A5E41">
        <w:rPr>
          <w:rFonts w:hint="eastAsia"/>
        </w:rPr>
        <w:t>当前</w:t>
      </w:r>
      <w:r>
        <w:rPr>
          <w:rFonts w:hint="eastAsia"/>
        </w:rPr>
        <w:t>文件夹信息</w:t>
      </w:r>
      <w:r>
        <w:rPr>
          <w:rFonts w:hint="eastAsia"/>
        </w:rPr>
        <w:t>cmd = 0x0301</w:t>
      </w:r>
    </w:p>
    <w:p w:rsidR="00752F23" w:rsidRDefault="00752F23" w:rsidP="00752F2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AD13B7" w:rsidRPr="00225C3C" w:rsidTr="00885D17">
        <w:tc>
          <w:tcPr>
            <w:tcW w:w="1203" w:type="dxa"/>
            <w:vMerge w:val="restart"/>
            <w:vAlign w:val="center"/>
          </w:tcPr>
          <w:p w:rsidR="00AD13B7" w:rsidRDefault="00AD13B7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D13B7" w:rsidRPr="00225C3C" w:rsidRDefault="00AD13B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D13B7" w:rsidRPr="00225C3C" w:rsidRDefault="00AD13B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D13B7" w:rsidRPr="00225C3C" w:rsidRDefault="00AD13B7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D13B7" w:rsidTr="00885D17">
        <w:tc>
          <w:tcPr>
            <w:tcW w:w="1203" w:type="dxa"/>
            <w:vMerge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dir_name</w:t>
            </w:r>
          </w:p>
        </w:tc>
        <w:tc>
          <w:tcPr>
            <w:tcW w:w="2788" w:type="dxa"/>
          </w:tcPr>
          <w:p w:rsidR="00AD13B7" w:rsidRPr="00231103" w:rsidRDefault="00AD13B7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目录名称</w:t>
            </w:r>
          </w:p>
        </w:tc>
        <w:tc>
          <w:tcPr>
            <w:tcW w:w="3265" w:type="dxa"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D13B7" w:rsidTr="00885D17">
        <w:tc>
          <w:tcPr>
            <w:tcW w:w="1203" w:type="dxa"/>
            <w:vMerge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page_no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分页号</w:t>
            </w:r>
          </w:p>
        </w:tc>
        <w:tc>
          <w:tcPr>
            <w:tcW w:w="3265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AD13B7" w:rsidTr="00885D17">
        <w:tc>
          <w:tcPr>
            <w:tcW w:w="1203" w:type="dxa"/>
            <w:vMerge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page_num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每分页总数</w:t>
            </w:r>
          </w:p>
        </w:tc>
        <w:tc>
          <w:tcPr>
            <w:tcW w:w="3265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AD13B7" w:rsidTr="00885D17">
        <w:tc>
          <w:tcPr>
            <w:tcW w:w="1203" w:type="dxa"/>
            <w:vMerge/>
          </w:tcPr>
          <w:p w:rsidR="00AD13B7" w:rsidRDefault="00AD13B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get_mode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获取模式</w:t>
            </w:r>
          </w:p>
        </w:tc>
        <w:tc>
          <w:tcPr>
            <w:tcW w:w="3265" w:type="dxa"/>
          </w:tcPr>
          <w:p w:rsidR="00AD13B7" w:rsidRDefault="00AD13B7" w:rsidP="007A266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0:所有文件及目录 1:只获取目录 </w:t>
            </w:r>
          </w:p>
        </w:tc>
      </w:tr>
    </w:tbl>
    <w:p w:rsidR="00541ADB" w:rsidRDefault="00541ADB" w:rsidP="00541ADB">
      <w:pPr>
        <w:rPr>
          <w:b/>
          <w:bCs/>
          <w:sz w:val="32"/>
          <w:szCs w:val="32"/>
        </w:rPr>
      </w:pPr>
    </w:p>
    <w:p w:rsidR="00541ADB" w:rsidRDefault="00541ADB" w:rsidP="00541AD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8"/>
        <w:gridCol w:w="3157"/>
      </w:tblGrid>
      <w:tr w:rsidR="00AB06D7" w:rsidRPr="00225C3C" w:rsidTr="0017338B">
        <w:tc>
          <w:tcPr>
            <w:tcW w:w="1182" w:type="dxa"/>
            <w:vMerge w:val="restart"/>
            <w:vAlign w:val="center"/>
          </w:tcPr>
          <w:p w:rsidR="00AB06D7" w:rsidRDefault="00AB06D7" w:rsidP="00B81F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AB06D7" w:rsidRPr="00225C3C" w:rsidRDefault="00AB06D7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:rsidR="00AB06D7" w:rsidRPr="00225C3C" w:rsidRDefault="00AB06D7" w:rsidP="00B81F8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7" w:type="dxa"/>
          </w:tcPr>
          <w:p w:rsidR="00AB06D7" w:rsidRPr="00225C3C" w:rsidRDefault="00AB06D7" w:rsidP="00E6580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B06D7" w:rsidTr="0017338B">
        <w:tc>
          <w:tcPr>
            <w:tcW w:w="1182" w:type="dxa"/>
            <w:vMerge/>
          </w:tcPr>
          <w:p w:rsidR="00AB06D7" w:rsidRDefault="00AB06D7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AB06D7" w:rsidRDefault="00E65804" w:rsidP="00E658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fileordir_info</w:t>
            </w:r>
          </w:p>
        </w:tc>
        <w:tc>
          <w:tcPr>
            <w:tcW w:w="2698" w:type="dxa"/>
          </w:tcPr>
          <w:p w:rsidR="00AB06D7" w:rsidRDefault="00AB06D7" w:rsidP="00541AD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  <w:tc>
          <w:tcPr>
            <w:tcW w:w="3157" w:type="dxa"/>
          </w:tcPr>
          <w:p w:rsidR="00AB06D7" w:rsidRDefault="00AB06D7" w:rsidP="00B81F85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AB06D7" w:rsidTr="0017338B">
        <w:tc>
          <w:tcPr>
            <w:tcW w:w="1182" w:type="dxa"/>
            <w:vMerge/>
          </w:tcPr>
          <w:p w:rsidR="00AB06D7" w:rsidRDefault="00AB06D7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AB06D7" w:rsidRDefault="00E65804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page_no</w:t>
            </w:r>
          </w:p>
        </w:tc>
        <w:tc>
          <w:tcPr>
            <w:tcW w:w="2698" w:type="dxa"/>
          </w:tcPr>
          <w:p w:rsidR="00AB06D7" w:rsidRDefault="00AB06D7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分页号</w:t>
            </w:r>
          </w:p>
        </w:tc>
        <w:tc>
          <w:tcPr>
            <w:tcW w:w="3157" w:type="dxa"/>
          </w:tcPr>
          <w:p w:rsidR="00AB06D7" w:rsidRDefault="00AB06D7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17338B" w:rsidTr="0017338B">
        <w:tc>
          <w:tcPr>
            <w:tcW w:w="1182" w:type="dxa"/>
            <w:vMerge/>
          </w:tcPr>
          <w:p w:rsidR="0017338B" w:rsidRDefault="0017338B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page_num</w:t>
            </w:r>
          </w:p>
        </w:tc>
        <w:tc>
          <w:tcPr>
            <w:tcW w:w="2698" w:type="dxa"/>
          </w:tcPr>
          <w:p w:rsidR="0017338B" w:rsidRDefault="0017338B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每分页总数</w:t>
            </w:r>
          </w:p>
        </w:tc>
        <w:tc>
          <w:tcPr>
            <w:tcW w:w="3157" w:type="dxa"/>
          </w:tcPr>
          <w:p w:rsidR="0017338B" w:rsidRDefault="0017338B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17338B" w:rsidTr="0017338B">
        <w:tc>
          <w:tcPr>
            <w:tcW w:w="1182" w:type="dxa"/>
            <w:vMerge/>
          </w:tcPr>
          <w:p w:rsidR="0017338B" w:rsidRDefault="0017338B" w:rsidP="00B81F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page_total</w:t>
            </w:r>
          </w:p>
        </w:tc>
        <w:tc>
          <w:tcPr>
            <w:tcW w:w="2698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总页数</w:t>
            </w:r>
          </w:p>
        </w:tc>
        <w:tc>
          <w:tcPr>
            <w:tcW w:w="3157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</w:tbl>
    <w:p w:rsidR="00541ADB" w:rsidRDefault="00541ADB" w:rsidP="00541ADB"/>
    <w:p w:rsidR="00541ADB" w:rsidRDefault="00541ADB" w:rsidP="00541ADB"/>
    <w:p w:rsidR="003A5E41" w:rsidRDefault="003A5E41" w:rsidP="003A5E41">
      <w:pPr>
        <w:pStyle w:val="2"/>
      </w:pPr>
      <w:r>
        <w:rPr>
          <w:rFonts w:hint="eastAsia"/>
        </w:rPr>
        <w:lastRenderedPageBreak/>
        <w:t>获取文件夹所有信息</w:t>
      </w:r>
      <w:r>
        <w:rPr>
          <w:rFonts w:hint="eastAsia"/>
        </w:rPr>
        <w:t>cmd = 0x030</w:t>
      </w:r>
      <w:r w:rsidR="00AB06D7">
        <w:rPr>
          <w:rFonts w:hint="eastAsia"/>
        </w:rPr>
        <w:t>2</w:t>
      </w:r>
    </w:p>
    <w:p w:rsidR="003A5E41" w:rsidRDefault="003A5E41" w:rsidP="003A5E4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AD13B7" w:rsidRPr="00225C3C" w:rsidTr="00B95171">
        <w:tc>
          <w:tcPr>
            <w:tcW w:w="1203" w:type="dxa"/>
            <w:vMerge w:val="restart"/>
            <w:vAlign w:val="center"/>
          </w:tcPr>
          <w:p w:rsidR="00AD13B7" w:rsidRDefault="00AD13B7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AD13B7" w:rsidRPr="00225C3C" w:rsidRDefault="00AD13B7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AD13B7" w:rsidRPr="00225C3C" w:rsidRDefault="00AD13B7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AD13B7" w:rsidRPr="00225C3C" w:rsidRDefault="00AD13B7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D13B7" w:rsidTr="00B95171">
        <w:tc>
          <w:tcPr>
            <w:tcW w:w="1203" w:type="dxa"/>
            <w:vMerge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dir_name</w:t>
            </w:r>
          </w:p>
        </w:tc>
        <w:tc>
          <w:tcPr>
            <w:tcW w:w="2788" w:type="dxa"/>
          </w:tcPr>
          <w:p w:rsidR="00AD13B7" w:rsidRPr="00231103" w:rsidRDefault="00AD13B7" w:rsidP="00B95171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目录名称</w:t>
            </w:r>
          </w:p>
        </w:tc>
        <w:tc>
          <w:tcPr>
            <w:tcW w:w="3265" w:type="dxa"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D13B7" w:rsidTr="00B95171">
        <w:tc>
          <w:tcPr>
            <w:tcW w:w="1203" w:type="dxa"/>
            <w:vMerge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page_no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分页号</w:t>
            </w:r>
          </w:p>
        </w:tc>
        <w:tc>
          <w:tcPr>
            <w:tcW w:w="3265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AD13B7" w:rsidTr="00B95171">
        <w:tc>
          <w:tcPr>
            <w:tcW w:w="1203" w:type="dxa"/>
            <w:vMerge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page_num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每分页总数</w:t>
            </w:r>
          </w:p>
        </w:tc>
        <w:tc>
          <w:tcPr>
            <w:tcW w:w="3265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AD13B7" w:rsidTr="00B95171">
        <w:tc>
          <w:tcPr>
            <w:tcW w:w="1203" w:type="dxa"/>
            <w:vMerge/>
          </w:tcPr>
          <w:p w:rsidR="00AD13B7" w:rsidRDefault="00AD13B7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D13B7" w:rsidRDefault="00AD13B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get_mode</w:t>
            </w:r>
          </w:p>
        </w:tc>
        <w:tc>
          <w:tcPr>
            <w:tcW w:w="2788" w:type="dxa"/>
          </w:tcPr>
          <w:p w:rsidR="00AD13B7" w:rsidRDefault="00AD13B7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获取模式</w:t>
            </w:r>
          </w:p>
        </w:tc>
        <w:tc>
          <w:tcPr>
            <w:tcW w:w="3265" w:type="dxa"/>
          </w:tcPr>
          <w:p w:rsidR="00AD13B7" w:rsidRDefault="00AD13B7" w:rsidP="007A266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0:所有文件及目录 1:只获取目录 </w:t>
            </w:r>
          </w:p>
        </w:tc>
      </w:tr>
    </w:tbl>
    <w:p w:rsidR="003A5E41" w:rsidRDefault="003A5E41" w:rsidP="003A5E41">
      <w:pPr>
        <w:rPr>
          <w:b/>
          <w:bCs/>
          <w:sz w:val="32"/>
          <w:szCs w:val="32"/>
        </w:rPr>
      </w:pPr>
    </w:p>
    <w:p w:rsidR="003A5E41" w:rsidRDefault="003A5E41" w:rsidP="003A5E41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1"/>
        <w:gridCol w:w="1485"/>
        <w:gridCol w:w="2694"/>
        <w:gridCol w:w="3162"/>
      </w:tblGrid>
      <w:tr w:rsidR="0017338B" w:rsidRPr="00225C3C" w:rsidTr="0017338B">
        <w:tc>
          <w:tcPr>
            <w:tcW w:w="1181" w:type="dxa"/>
            <w:vMerge w:val="restart"/>
            <w:vAlign w:val="center"/>
          </w:tcPr>
          <w:p w:rsidR="0017338B" w:rsidRDefault="0017338B" w:rsidP="00B9517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17338B" w:rsidRPr="00225C3C" w:rsidRDefault="0017338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:rsidR="0017338B" w:rsidRPr="00225C3C" w:rsidRDefault="0017338B" w:rsidP="00B9517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62" w:type="dxa"/>
          </w:tcPr>
          <w:p w:rsidR="0017338B" w:rsidRPr="00225C3C" w:rsidRDefault="0017338B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7338B" w:rsidTr="0017338B">
        <w:tc>
          <w:tcPr>
            <w:tcW w:w="1181" w:type="dxa"/>
            <w:vMerge/>
          </w:tcPr>
          <w:p w:rsidR="0017338B" w:rsidRDefault="0017338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fileordir_info</w:t>
            </w:r>
          </w:p>
        </w:tc>
        <w:tc>
          <w:tcPr>
            <w:tcW w:w="2694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  <w:tc>
          <w:tcPr>
            <w:tcW w:w="3162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17338B" w:rsidTr="0017338B">
        <w:tc>
          <w:tcPr>
            <w:tcW w:w="1181" w:type="dxa"/>
            <w:vMerge/>
          </w:tcPr>
          <w:p w:rsidR="0017338B" w:rsidRDefault="0017338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page_no</w:t>
            </w:r>
          </w:p>
        </w:tc>
        <w:tc>
          <w:tcPr>
            <w:tcW w:w="2694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分页号</w:t>
            </w:r>
          </w:p>
        </w:tc>
        <w:tc>
          <w:tcPr>
            <w:tcW w:w="3162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17338B" w:rsidTr="0017338B">
        <w:tc>
          <w:tcPr>
            <w:tcW w:w="1181" w:type="dxa"/>
            <w:vMerge/>
          </w:tcPr>
          <w:p w:rsidR="0017338B" w:rsidRDefault="0017338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365ED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page_num</w:t>
            </w:r>
          </w:p>
        </w:tc>
        <w:tc>
          <w:tcPr>
            <w:tcW w:w="2694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每分页总数</w:t>
            </w:r>
          </w:p>
        </w:tc>
        <w:tc>
          <w:tcPr>
            <w:tcW w:w="3162" w:type="dxa"/>
          </w:tcPr>
          <w:p w:rsidR="0017338B" w:rsidRDefault="0017338B" w:rsidP="00B95171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  <w:tr w:rsidR="0017338B" w:rsidTr="0017338B">
        <w:tc>
          <w:tcPr>
            <w:tcW w:w="1181" w:type="dxa"/>
            <w:vMerge/>
          </w:tcPr>
          <w:p w:rsidR="0017338B" w:rsidRDefault="0017338B" w:rsidP="00B951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17338B" w:rsidRDefault="0017338B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page_total</w:t>
            </w:r>
          </w:p>
        </w:tc>
        <w:tc>
          <w:tcPr>
            <w:tcW w:w="2694" w:type="dxa"/>
          </w:tcPr>
          <w:p w:rsidR="0017338B" w:rsidRDefault="0017338B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总页数</w:t>
            </w:r>
          </w:p>
        </w:tc>
        <w:tc>
          <w:tcPr>
            <w:tcW w:w="3162" w:type="dxa"/>
          </w:tcPr>
          <w:p w:rsidR="0017338B" w:rsidRDefault="0017338B" w:rsidP="0017338B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</w:tr>
    </w:tbl>
    <w:p w:rsidR="003A5E41" w:rsidRDefault="003A5E41" w:rsidP="003A5E41">
      <w:pPr>
        <w:rPr>
          <w:b/>
          <w:bCs/>
          <w:sz w:val="32"/>
          <w:szCs w:val="32"/>
        </w:rPr>
      </w:pPr>
    </w:p>
    <w:p w:rsidR="00752F23" w:rsidRDefault="00752F23" w:rsidP="00154001"/>
    <w:p w:rsidR="00752F23" w:rsidRDefault="00752F23" w:rsidP="00752F23">
      <w:pPr>
        <w:pStyle w:val="2"/>
      </w:pPr>
      <w:r>
        <w:rPr>
          <w:rFonts w:hint="eastAsia"/>
        </w:rPr>
        <w:t>创建文件夹</w:t>
      </w:r>
      <w:r>
        <w:rPr>
          <w:rFonts w:hint="eastAsia"/>
        </w:rPr>
        <w:t>cmd = 0x030</w:t>
      </w:r>
      <w:r w:rsidR="00AB06D7">
        <w:rPr>
          <w:rFonts w:hint="eastAsia"/>
        </w:rPr>
        <w:t>3</w:t>
      </w:r>
    </w:p>
    <w:p w:rsidR="00752F23" w:rsidRDefault="00752F23" w:rsidP="00752F2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52F23" w:rsidRPr="00225C3C" w:rsidTr="00885D17">
        <w:tc>
          <w:tcPr>
            <w:tcW w:w="1203" w:type="dxa"/>
            <w:vMerge w:val="restart"/>
            <w:vAlign w:val="center"/>
          </w:tcPr>
          <w:p w:rsidR="00752F23" w:rsidRDefault="00752F2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52F23" w:rsidTr="00885D17">
        <w:tc>
          <w:tcPr>
            <w:tcW w:w="1203" w:type="dxa"/>
            <w:vMerge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52F23" w:rsidRDefault="00E65804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dir_name</w:t>
            </w:r>
          </w:p>
        </w:tc>
        <w:tc>
          <w:tcPr>
            <w:tcW w:w="2788" w:type="dxa"/>
          </w:tcPr>
          <w:p w:rsidR="00752F23" w:rsidRPr="00231103" w:rsidRDefault="00752F2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目录名称</w:t>
            </w:r>
          </w:p>
        </w:tc>
        <w:tc>
          <w:tcPr>
            <w:tcW w:w="3265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52F23" w:rsidRDefault="00752F23" w:rsidP="00752F23">
      <w:pPr>
        <w:rPr>
          <w:b/>
          <w:bCs/>
          <w:sz w:val="32"/>
          <w:szCs w:val="32"/>
        </w:rPr>
      </w:pPr>
    </w:p>
    <w:p w:rsidR="00752F23" w:rsidRDefault="00752F23" w:rsidP="00752F2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52F23" w:rsidRPr="00225C3C" w:rsidTr="00885D17">
        <w:tc>
          <w:tcPr>
            <w:tcW w:w="1203" w:type="dxa"/>
            <w:vMerge w:val="restart"/>
            <w:vAlign w:val="center"/>
          </w:tcPr>
          <w:p w:rsidR="00752F23" w:rsidRDefault="00752F2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52F23" w:rsidTr="00885D17">
        <w:tc>
          <w:tcPr>
            <w:tcW w:w="1203" w:type="dxa"/>
            <w:vMerge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752F23" w:rsidRPr="00667E2F" w:rsidRDefault="00752F23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52F23" w:rsidRDefault="00752F23" w:rsidP="00154001"/>
    <w:p w:rsidR="00AB75EC" w:rsidRDefault="00AB75EC" w:rsidP="00AB75EC">
      <w:pPr>
        <w:pStyle w:val="2"/>
      </w:pPr>
      <w:r>
        <w:rPr>
          <w:rFonts w:hint="eastAsia"/>
        </w:rPr>
        <w:t>复制文件</w:t>
      </w:r>
      <w:r w:rsidR="00752F23">
        <w:rPr>
          <w:rFonts w:hint="eastAsia"/>
        </w:rPr>
        <w:t>或文件</w:t>
      </w:r>
      <w:r>
        <w:rPr>
          <w:rFonts w:hint="eastAsia"/>
        </w:rPr>
        <w:t>夹</w:t>
      </w:r>
      <w:r>
        <w:rPr>
          <w:rFonts w:hint="eastAsia"/>
        </w:rPr>
        <w:t>cmd = 0x030</w:t>
      </w:r>
      <w:r w:rsidR="00AB06D7">
        <w:rPr>
          <w:rFonts w:hint="eastAsia"/>
        </w:rPr>
        <w:t>4</w:t>
      </w:r>
    </w:p>
    <w:p w:rsidR="00AB75EC" w:rsidRDefault="00AB75EC" w:rsidP="00AB75EC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7"/>
        <w:gridCol w:w="3158"/>
      </w:tblGrid>
      <w:tr w:rsidR="00060278" w:rsidRPr="00225C3C" w:rsidTr="00EF3BA7">
        <w:tc>
          <w:tcPr>
            <w:tcW w:w="1182" w:type="dxa"/>
            <w:vMerge w:val="restart"/>
            <w:vAlign w:val="center"/>
          </w:tcPr>
          <w:p w:rsidR="00060278" w:rsidRDefault="00060278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485" w:type="dxa"/>
          </w:tcPr>
          <w:p w:rsidR="00060278" w:rsidRPr="00225C3C" w:rsidRDefault="00060278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7" w:type="dxa"/>
          </w:tcPr>
          <w:p w:rsidR="00060278" w:rsidRPr="00225C3C" w:rsidRDefault="00060278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8" w:type="dxa"/>
          </w:tcPr>
          <w:p w:rsidR="00060278" w:rsidRPr="00225C3C" w:rsidRDefault="00060278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0278" w:rsidTr="00EF3BA7">
        <w:tc>
          <w:tcPr>
            <w:tcW w:w="1182" w:type="dxa"/>
            <w:vMerge/>
          </w:tcPr>
          <w:p w:rsidR="00060278" w:rsidRDefault="00060278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060278" w:rsidRDefault="002158F5" w:rsidP="00B510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</w:t>
            </w:r>
            <w:r w:rsidR="00B51032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697" w:type="dxa"/>
          </w:tcPr>
          <w:p w:rsidR="00060278" w:rsidRDefault="00060278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 w:rsidR="00B51032">
              <w:rPr>
                <w:rFonts w:ascii="微软雅黑" w:eastAsia="微软雅黑" w:hAnsi="微软雅黑"/>
                <w:iCs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  <w:tc>
          <w:tcPr>
            <w:tcW w:w="3158" w:type="dxa"/>
          </w:tcPr>
          <w:p w:rsidR="00060278" w:rsidRDefault="00060278" w:rsidP="0093119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60278" w:rsidTr="00EF3BA7">
        <w:tc>
          <w:tcPr>
            <w:tcW w:w="1182" w:type="dxa"/>
            <w:vMerge/>
          </w:tcPr>
          <w:p w:rsidR="00060278" w:rsidRDefault="00060278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060278" w:rsidRDefault="004872CA" w:rsidP="00487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target_dir</w:t>
            </w:r>
          </w:p>
        </w:tc>
        <w:tc>
          <w:tcPr>
            <w:tcW w:w="2697" w:type="dxa"/>
          </w:tcPr>
          <w:p w:rsidR="00060278" w:rsidRDefault="004872CA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4872CA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目标目录</w:t>
            </w:r>
          </w:p>
        </w:tc>
        <w:tc>
          <w:tcPr>
            <w:tcW w:w="3158" w:type="dxa"/>
          </w:tcPr>
          <w:p w:rsidR="00060278" w:rsidRDefault="00060278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52F23" w:rsidRDefault="00752F23" w:rsidP="00752F23">
      <w:pPr>
        <w:rPr>
          <w:b/>
          <w:bCs/>
          <w:sz w:val="32"/>
          <w:szCs w:val="32"/>
        </w:rPr>
      </w:pPr>
    </w:p>
    <w:p w:rsidR="00752F23" w:rsidRDefault="00752F23" w:rsidP="00752F2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52F23" w:rsidRPr="00225C3C" w:rsidTr="00885D17">
        <w:tc>
          <w:tcPr>
            <w:tcW w:w="1203" w:type="dxa"/>
            <w:vMerge w:val="restart"/>
            <w:vAlign w:val="center"/>
          </w:tcPr>
          <w:p w:rsidR="00752F23" w:rsidRDefault="00752F2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52F23" w:rsidTr="00885D17">
        <w:tc>
          <w:tcPr>
            <w:tcW w:w="1203" w:type="dxa"/>
            <w:vMerge/>
          </w:tcPr>
          <w:p w:rsidR="00752F23" w:rsidRDefault="00752F23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752F23" w:rsidRDefault="00EF3BA7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788" w:type="dxa"/>
          </w:tcPr>
          <w:p w:rsidR="00752F23" w:rsidRPr="00667E2F" w:rsidRDefault="00EF3BA7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265" w:type="dxa"/>
          </w:tcPr>
          <w:p w:rsidR="00752F23" w:rsidRDefault="00EF3BA7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752F23" w:rsidRDefault="00752F23" w:rsidP="00752F23"/>
    <w:p w:rsidR="005A672B" w:rsidRDefault="005A672B" w:rsidP="005A672B">
      <w:pPr>
        <w:pStyle w:val="2"/>
      </w:pPr>
      <w:r>
        <w:rPr>
          <w:rFonts w:hint="eastAsia"/>
        </w:rPr>
        <w:t>取消复制文件或文件夹</w:t>
      </w:r>
      <w:r>
        <w:rPr>
          <w:rFonts w:hint="eastAsia"/>
        </w:rPr>
        <w:t>cmd = 0x030</w:t>
      </w:r>
      <w:r w:rsidR="00AB06D7">
        <w:rPr>
          <w:rFonts w:hint="eastAsia"/>
        </w:rPr>
        <w:t>5</w:t>
      </w:r>
    </w:p>
    <w:p w:rsidR="005A672B" w:rsidRDefault="005A672B" w:rsidP="005A672B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8"/>
        <w:gridCol w:w="3157"/>
      </w:tblGrid>
      <w:tr w:rsidR="005A672B" w:rsidRPr="00225C3C" w:rsidTr="00EF3BA7">
        <w:tc>
          <w:tcPr>
            <w:tcW w:w="1182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7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EF3BA7">
        <w:tc>
          <w:tcPr>
            <w:tcW w:w="1182" w:type="dxa"/>
            <w:vMerge/>
          </w:tcPr>
          <w:p w:rsidR="00EF3BA7" w:rsidRDefault="00EF3BA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 _id</w:t>
            </w:r>
          </w:p>
        </w:tc>
        <w:tc>
          <w:tcPr>
            <w:tcW w:w="2698" w:type="dxa"/>
          </w:tcPr>
          <w:p w:rsidR="00EF3BA7" w:rsidRPr="00667E2F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157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A672B" w:rsidRDefault="005A672B" w:rsidP="005A672B">
      <w:pPr>
        <w:rPr>
          <w:b/>
          <w:bCs/>
          <w:sz w:val="32"/>
          <w:szCs w:val="32"/>
        </w:rPr>
      </w:pPr>
    </w:p>
    <w:p w:rsidR="005A672B" w:rsidRDefault="005A672B" w:rsidP="005A672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A672B" w:rsidRPr="00225C3C" w:rsidTr="00885D17">
        <w:tc>
          <w:tcPr>
            <w:tcW w:w="1203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A672B" w:rsidTr="00885D17">
        <w:tc>
          <w:tcPr>
            <w:tcW w:w="1203" w:type="dxa"/>
            <w:vMerge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A672B" w:rsidRPr="00667E2F" w:rsidRDefault="005A672B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A672B" w:rsidRDefault="005A672B" w:rsidP="005A672B"/>
    <w:p w:rsidR="005A672B" w:rsidRDefault="005A672B" w:rsidP="00752F23"/>
    <w:p w:rsidR="00752F23" w:rsidRDefault="00752F23" w:rsidP="00752F23">
      <w:pPr>
        <w:pStyle w:val="2"/>
      </w:pPr>
      <w:r>
        <w:rPr>
          <w:rFonts w:hint="eastAsia"/>
        </w:rPr>
        <w:t>移动文件或文件夹</w:t>
      </w:r>
      <w:r>
        <w:rPr>
          <w:rFonts w:hint="eastAsia"/>
        </w:rPr>
        <w:t>cmd = 0x030</w:t>
      </w:r>
      <w:r w:rsidR="00AB06D7">
        <w:rPr>
          <w:rFonts w:hint="eastAsia"/>
        </w:rPr>
        <w:t>6</w:t>
      </w:r>
    </w:p>
    <w:p w:rsidR="00752F23" w:rsidRDefault="00752F23" w:rsidP="00752F2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8"/>
        <w:gridCol w:w="3157"/>
      </w:tblGrid>
      <w:tr w:rsidR="00060278" w:rsidRPr="00225C3C" w:rsidTr="00E65B24">
        <w:tc>
          <w:tcPr>
            <w:tcW w:w="1182" w:type="dxa"/>
            <w:vMerge w:val="restart"/>
            <w:vAlign w:val="center"/>
          </w:tcPr>
          <w:p w:rsidR="00060278" w:rsidRDefault="00060278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060278" w:rsidRPr="00225C3C" w:rsidRDefault="00060278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:rsidR="00060278" w:rsidRPr="00225C3C" w:rsidRDefault="00060278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7" w:type="dxa"/>
          </w:tcPr>
          <w:p w:rsidR="00060278" w:rsidRPr="00225C3C" w:rsidRDefault="00060278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0278" w:rsidTr="00E65B24">
        <w:tc>
          <w:tcPr>
            <w:tcW w:w="1182" w:type="dxa"/>
            <w:vMerge/>
          </w:tcPr>
          <w:p w:rsidR="00060278" w:rsidRDefault="00060278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060278" w:rsidRDefault="002158F5" w:rsidP="00B510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</w:t>
            </w:r>
            <w:r w:rsidR="00B51032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698" w:type="dxa"/>
          </w:tcPr>
          <w:p w:rsidR="00060278" w:rsidRDefault="00060278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 w:rsidR="00B51032">
              <w:rPr>
                <w:rFonts w:ascii="微软雅黑" w:eastAsia="微软雅黑" w:hAnsi="微软雅黑"/>
                <w:iCs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  <w:tc>
          <w:tcPr>
            <w:tcW w:w="3157" w:type="dxa"/>
          </w:tcPr>
          <w:p w:rsidR="00060278" w:rsidRDefault="00060278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73326" w:rsidTr="00E65B24">
        <w:tc>
          <w:tcPr>
            <w:tcW w:w="1182" w:type="dxa"/>
            <w:vMerge/>
          </w:tcPr>
          <w:p w:rsidR="00973326" w:rsidRDefault="00973326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973326" w:rsidRDefault="00973326" w:rsidP="00365E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target_dir</w:t>
            </w:r>
          </w:p>
        </w:tc>
        <w:tc>
          <w:tcPr>
            <w:tcW w:w="2698" w:type="dxa"/>
          </w:tcPr>
          <w:p w:rsidR="00973326" w:rsidRDefault="00973326" w:rsidP="00365ED4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 w:rsidRPr="004872CA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目标目录</w:t>
            </w:r>
          </w:p>
        </w:tc>
        <w:tc>
          <w:tcPr>
            <w:tcW w:w="3157" w:type="dxa"/>
          </w:tcPr>
          <w:p w:rsidR="00973326" w:rsidRDefault="00973326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52F23" w:rsidRDefault="00752F23" w:rsidP="00752F23">
      <w:pPr>
        <w:rPr>
          <w:b/>
          <w:bCs/>
          <w:sz w:val="32"/>
          <w:szCs w:val="32"/>
        </w:rPr>
      </w:pPr>
    </w:p>
    <w:p w:rsidR="00752F23" w:rsidRDefault="00752F23" w:rsidP="00752F2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52F23" w:rsidRPr="00225C3C" w:rsidTr="00885D17">
        <w:tc>
          <w:tcPr>
            <w:tcW w:w="1203" w:type="dxa"/>
            <w:vMerge w:val="restart"/>
            <w:vAlign w:val="center"/>
          </w:tcPr>
          <w:p w:rsidR="00752F23" w:rsidRDefault="00752F23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752F23" w:rsidRPr="00225C3C" w:rsidRDefault="00752F23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885D17">
        <w:tc>
          <w:tcPr>
            <w:tcW w:w="1203" w:type="dxa"/>
            <w:vMerge/>
          </w:tcPr>
          <w:p w:rsidR="00EF3BA7" w:rsidRDefault="00EF3BA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F3BA7" w:rsidRDefault="00EF3BA7" w:rsidP="00EF3B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788" w:type="dxa"/>
          </w:tcPr>
          <w:p w:rsidR="00EF3BA7" w:rsidRPr="00667E2F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265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752F23" w:rsidRDefault="00752F23" w:rsidP="00752F23"/>
    <w:p w:rsidR="005A672B" w:rsidRDefault="005A672B" w:rsidP="005A672B">
      <w:pPr>
        <w:pStyle w:val="2"/>
      </w:pPr>
      <w:r>
        <w:rPr>
          <w:rFonts w:hint="eastAsia"/>
        </w:rPr>
        <w:lastRenderedPageBreak/>
        <w:t>取消移动文件或文件夹</w:t>
      </w:r>
      <w:r>
        <w:rPr>
          <w:rFonts w:hint="eastAsia"/>
        </w:rPr>
        <w:t>cmd = 0x030</w:t>
      </w:r>
      <w:r w:rsidR="00AB06D7">
        <w:rPr>
          <w:rFonts w:hint="eastAsia"/>
        </w:rPr>
        <w:t>7</w:t>
      </w:r>
    </w:p>
    <w:p w:rsidR="005A672B" w:rsidRDefault="005A672B" w:rsidP="005A672B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8"/>
        <w:gridCol w:w="3157"/>
      </w:tblGrid>
      <w:tr w:rsidR="005A672B" w:rsidRPr="00225C3C" w:rsidTr="00EF3BA7">
        <w:tc>
          <w:tcPr>
            <w:tcW w:w="1182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7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EF3BA7">
        <w:tc>
          <w:tcPr>
            <w:tcW w:w="1182" w:type="dxa"/>
            <w:vMerge/>
          </w:tcPr>
          <w:p w:rsidR="00EF3BA7" w:rsidRDefault="00EF3BA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EF3BA7" w:rsidRDefault="00EF3BA7" w:rsidP="00EF3B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698" w:type="dxa"/>
          </w:tcPr>
          <w:p w:rsidR="00EF3BA7" w:rsidRPr="00667E2F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157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A672B" w:rsidRDefault="005A672B" w:rsidP="005A672B">
      <w:pPr>
        <w:rPr>
          <w:b/>
          <w:bCs/>
          <w:sz w:val="32"/>
          <w:szCs w:val="32"/>
        </w:rPr>
      </w:pPr>
    </w:p>
    <w:p w:rsidR="005A672B" w:rsidRDefault="005A672B" w:rsidP="005A672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A672B" w:rsidRPr="00225C3C" w:rsidTr="00885D17">
        <w:tc>
          <w:tcPr>
            <w:tcW w:w="1203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A672B" w:rsidTr="00885D17">
        <w:tc>
          <w:tcPr>
            <w:tcW w:w="1203" w:type="dxa"/>
            <w:vMerge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A672B" w:rsidRPr="00667E2F" w:rsidRDefault="005A672B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A672B" w:rsidRDefault="005A672B" w:rsidP="005A672B"/>
    <w:p w:rsidR="00752F23" w:rsidRPr="0029111E" w:rsidRDefault="00752F23" w:rsidP="00154001"/>
    <w:p w:rsidR="00154001" w:rsidRDefault="00154001" w:rsidP="00154001">
      <w:pPr>
        <w:pStyle w:val="2"/>
      </w:pPr>
      <w:r>
        <w:rPr>
          <w:rFonts w:hint="eastAsia"/>
        </w:rPr>
        <w:t>删除文件</w:t>
      </w:r>
      <w:r w:rsidR="00752F23">
        <w:rPr>
          <w:rFonts w:hint="eastAsia"/>
        </w:rPr>
        <w:t>或文件</w:t>
      </w:r>
      <w:r>
        <w:rPr>
          <w:rFonts w:hint="eastAsia"/>
        </w:rPr>
        <w:t>夹</w:t>
      </w:r>
      <w:r>
        <w:rPr>
          <w:rFonts w:hint="eastAsia"/>
        </w:rPr>
        <w:t>cmd = 0x030</w:t>
      </w:r>
      <w:r w:rsidR="00AB06D7">
        <w:rPr>
          <w:rFonts w:hint="eastAsia"/>
        </w:rPr>
        <w:t>8</w:t>
      </w:r>
    </w:p>
    <w:p w:rsidR="00154001" w:rsidRDefault="00154001" w:rsidP="0015400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1"/>
        <w:gridCol w:w="1392"/>
        <w:gridCol w:w="2736"/>
        <w:gridCol w:w="3203"/>
      </w:tblGrid>
      <w:tr w:rsidR="00154001" w:rsidRPr="00225C3C" w:rsidTr="00E8491C">
        <w:tc>
          <w:tcPr>
            <w:tcW w:w="1191" w:type="dxa"/>
            <w:vMerge w:val="restart"/>
            <w:vAlign w:val="center"/>
          </w:tcPr>
          <w:p w:rsidR="00154001" w:rsidRDefault="00154001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392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36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03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60278" w:rsidTr="00E8491C">
        <w:tc>
          <w:tcPr>
            <w:tcW w:w="1191" w:type="dxa"/>
            <w:vMerge/>
          </w:tcPr>
          <w:p w:rsidR="00060278" w:rsidRDefault="00060278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92" w:type="dxa"/>
          </w:tcPr>
          <w:p w:rsidR="00060278" w:rsidRDefault="002158F5" w:rsidP="00B510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</w:t>
            </w:r>
            <w:r w:rsidR="00B51032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736" w:type="dxa"/>
          </w:tcPr>
          <w:p w:rsidR="00060278" w:rsidRDefault="00060278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目录或文件</w:t>
            </w:r>
            <w:r w:rsidR="00B51032">
              <w:rPr>
                <w:rFonts w:ascii="微软雅黑" w:eastAsia="微软雅黑" w:hAnsi="微软雅黑"/>
                <w:iCs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数组</w:t>
            </w:r>
          </w:p>
        </w:tc>
        <w:tc>
          <w:tcPr>
            <w:tcW w:w="3203" w:type="dxa"/>
          </w:tcPr>
          <w:p w:rsidR="00060278" w:rsidRDefault="00060278" w:rsidP="00885D1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54001" w:rsidRDefault="00154001" w:rsidP="00154001">
      <w:pPr>
        <w:rPr>
          <w:b/>
          <w:bCs/>
          <w:sz w:val="32"/>
          <w:szCs w:val="32"/>
        </w:rPr>
      </w:pPr>
    </w:p>
    <w:p w:rsidR="00154001" w:rsidRDefault="00154001" w:rsidP="00154001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154001" w:rsidRPr="00225C3C" w:rsidTr="004E1243">
        <w:tc>
          <w:tcPr>
            <w:tcW w:w="1203" w:type="dxa"/>
            <w:vMerge w:val="restart"/>
            <w:vAlign w:val="center"/>
          </w:tcPr>
          <w:p w:rsidR="00154001" w:rsidRDefault="00F915A1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154001" w:rsidRPr="00225C3C" w:rsidRDefault="00F915A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154001" w:rsidRPr="00225C3C" w:rsidRDefault="0015400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4E1243">
        <w:tc>
          <w:tcPr>
            <w:tcW w:w="1203" w:type="dxa"/>
            <w:vMerge/>
          </w:tcPr>
          <w:p w:rsidR="00EF3BA7" w:rsidRDefault="00EF3BA7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F3BA7" w:rsidRDefault="00EF3BA7" w:rsidP="00EF3B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788" w:type="dxa"/>
          </w:tcPr>
          <w:p w:rsidR="00EF3BA7" w:rsidRPr="00667E2F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265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154001" w:rsidRDefault="00154001" w:rsidP="00154001"/>
    <w:p w:rsidR="005A672B" w:rsidRDefault="005A672B" w:rsidP="005A672B">
      <w:pPr>
        <w:pStyle w:val="2"/>
      </w:pPr>
      <w:r>
        <w:rPr>
          <w:rFonts w:hint="eastAsia"/>
        </w:rPr>
        <w:t>取消删除文件或文件夹</w:t>
      </w:r>
      <w:r>
        <w:rPr>
          <w:rFonts w:hint="eastAsia"/>
        </w:rPr>
        <w:t>cmd = 0x030</w:t>
      </w:r>
      <w:r w:rsidR="00AB06D7">
        <w:rPr>
          <w:rFonts w:hint="eastAsia"/>
        </w:rPr>
        <w:t>9</w:t>
      </w:r>
    </w:p>
    <w:p w:rsidR="005A672B" w:rsidRDefault="005A672B" w:rsidP="005A672B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485"/>
        <w:gridCol w:w="2698"/>
        <w:gridCol w:w="3157"/>
      </w:tblGrid>
      <w:tr w:rsidR="005A672B" w:rsidRPr="00225C3C" w:rsidTr="00EF3BA7">
        <w:tc>
          <w:tcPr>
            <w:tcW w:w="1182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48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157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EF3BA7">
        <w:tc>
          <w:tcPr>
            <w:tcW w:w="1182" w:type="dxa"/>
            <w:vMerge/>
          </w:tcPr>
          <w:p w:rsidR="00EF3BA7" w:rsidRDefault="00EF3BA7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</w:tcPr>
          <w:p w:rsidR="00EF3BA7" w:rsidRDefault="00EF3BA7" w:rsidP="00EF3B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698" w:type="dxa"/>
          </w:tcPr>
          <w:p w:rsidR="00EF3BA7" w:rsidRPr="00667E2F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事件id</w:t>
            </w:r>
          </w:p>
        </w:tc>
        <w:tc>
          <w:tcPr>
            <w:tcW w:w="3157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A672B" w:rsidRDefault="005A672B" w:rsidP="005A672B">
      <w:pPr>
        <w:rPr>
          <w:b/>
          <w:bCs/>
          <w:sz w:val="32"/>
          <w:szCs w:val="32"/>
        </w:rPr>
      </w:pPr>
    </w:p>
    <w:p w:rsidR="005A672B" w:rsidRDefault="005A672B" w:rsidP="005A672B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5A672B" w:rsidRPr="00225C3C" w:rsidTr="00885D17">
        <w:tc>
          <w:tcPr>
            <w:tcW w:w="1203" w:type="dxa"/>
            <w:vMerge w:val="restart"/>
            <w:vAlign w:val="center"/>
          </w:tcPr>
          <w:p w:rsidR="005A672B" w:rsidRDefault="005A672B" w:rsidP="00885D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5A672B" w:rsidRPr="00225C3C" w:rsidRDefault="005A672B" w:rsidP="00885D1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A672B" w:rsidTr="00885D17">
        <w:tc>
          <w:tcPr>
            <w:tcW w:w="1203" w:type="dxa"/>
            <w:vMerge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5A672B" w:rsidRPr="00667E2F" w:rsidRDefault="005A672B" w:rsidP="00885D17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5A672B" w:rsidRDefault="005A672B" w:rsidP="00885D1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5A672B" w:rsidRDefault="005A672B" w:rsidP="005A672B"/>
    <w:p w:rsidR="005A672B" w:rsidRDefault="005A672B" w:rsidP="00154001"/>
    <w:p w:rsidR="005A672B" w:rsidRDefault="005A672B" w:rsidP="00154001"/>
    <w:p w:rsidR="00154001" w:rsidRDefault="00154001" w:rsidP="00154001">
      <w:pPr>
        <w:pStyle w:val="2"/>
      </w:pPr>
      <w:r>
        <w:rPr>
          <w:rFonts w:hint="eastAsia"/>
        </w:rPr>
        <w:t>重命名文件</w:t>
      </w:r>
      <w:r w:rsidR="00752F23">
        <w:rPr>
          <w:rFonts w:hint="eastAsia"/>
        </w:rPr>
        <w:t>或文件</w:t>
      </w:r>
      <w:r>
        <w:rPr>
          <w:rFonts w:hint="eastAsia"/>
        </w:rPr>
        <w:t>夹</w:t>
      </w:r>
      <w:r>
        <w:rPr>
          <w:rFonts w:hint="eastAsia"/>
        </w:rPr>
        <w:t>cmd = 0x030</w:t>
      </w:r>
      <w:r w:rsidR="00AB06D7">
        <w:rPr>
          <w:rFonts w:hint="eastAsia"/>
        </w:rPr>
        <w:t>A</w:t>
      </w:r>
    </w:p>
    <w:p w:rsidR="00154001" w:rsidRDefault="00154001" w:rsidP="00154001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2079"/>
        <w:gridCol w:w="2454"/>
        <w:gridCol w:w="2863"/>
      </w:tblGrid>
      <w:tr w:rsidR="00E6249B" w:rsidRPr="00225C3C" w:rsidTr="00EF3BA7">
        <w:tc>
          <w:tcPr>
            <w:tcW w:w="1126" w:type="dxa"/>
            <w:vMerge w:val="restart"/>
            <w:vAlign w:val="center"/>
          </w:tcPr>
          <w:p w:rsidR="00E6249B" w:rsidRDefault="00E6249B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079" w:type="dxa"/>
          </w:tcPr>
          <w:p w:rsidR="00E6249B" w:rsidRPr="00225C3C" w:rsidRDefault="00E6249B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E6249B" w:rsidRPr="00225C3C" w:rsidRDefault="00E6249B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63" w:type="dxa"/>
          </w:tcPr>
          <w:p w:rsidR="00E6249B" w:rsidRPr="00225C3C" w:rsidRDefault="00E6249B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6249B" w:rsidTr="00EF3BA7">
        <w:tc>
          <w:tcPr>
            <w:tcW w:w="1126" w:type="dxa"/>
            <w:vMerge/>
          </w:tcPr>
          <w:p w:rsidR="00E6249B" w:rsidRDefault="00E6249B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E6249B" w:rsidRDefault="00973326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fileordir_name</w:t>
            </w:r>
          </w:p>
        </w:tc>
        <w:tc>
          <w:tcPr>
            <w:tcW w:w="2454" w:type="dxa"/>
          </w:tcPr>
          <w:p w:rsidR="00E6249B" w:rsidRDefault="00E6249B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文件名或目录名称</w:t>
            </w:r>
          </w:p>
        </w:tc>
        <w:tc>
          <w:tcPr>
            <w:tcW w:w="2863" w:type="dxa"/>
          </w:tcPr>
          <w:p w:rsidR="00E6249B" w:rsidRDefault="00E6249B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6249B" w:rsidTr="00EF3BA7">
        <w:tc>
          <w:tcPr>
            <w:tcW w:w="1126" w:type="dxa"/>
            <w:vMerge/>
          </w:tcPr>
          <w:p w:rsidR="00E6249B" w:rsidRDefault="00E6249B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E6249B" w:rsidRDefault="00973326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fileordir_newname</w:t>
            </w:r>
          </w:p>
        </w:tc>
        <w:tc>
          <w:tcPr>
            <w:tcW w:w="2454" w:type="dxa"/>
          </w:tcPr>
          <w:p w:rsidR="00E6249B" w:rsidRDefault="00E6249B" w:rsidP="004E124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新文件名或目录名称</w:t>
            </w:r>
          </w:p>
        </w:tc>
        <w:tc>
          <w:tcPr>
            <w:tcW w:w="2863" w:type="dxa"/>
          </w:tcPr>
          <w:p w:rsidR="00E6249B" w:rsidRDefault="00E8491C" w:rsidP="004E12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54001" w:rsidRDefault="00154001" w:rsidP="00154001">
      <w:pPr>
        <w:rPr>
          <w:b/>
          <w:bCs/>
          <w:sz w:val="32"/>
          <w:szCs w:val="32"/>
        </w:rPr>
      </w:pPr>
    </w:p>
    <w:p w:rsidR="00154001" w:rsidRDefault="00154001" w:rsidP="00154001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F915A1" w:rsidRPr="00225C3C" w:rsidTr="004E1243">
        <w:tc>
          <w:tcPr>
            <w:tcW w:w="1203" w:type="dxa"/>
            <w:vMerge w:val="restart"/>
            <w:vAlign w:val="center"/>
          </w:tcPr>
          <w:p w:rsidR="00F915A1" w:rsidRDefault="00F915A1" w:rsidP="004E124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F915A1" w:rsidRPr="00225C3C" w:rsidRDefault="00F915A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F915A1" w:rsidRPr="00225C3C" w:rsidRDefault="00F915A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F915A1" w:rsidRPr="00225C3C" w:rsidRDefault="00F915A1" w:rsidP="004E124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B75EC" w:rsidTr="004E1243">
        <w:tc>
          <w:tcPr>
            <w:tcW w:w="1203" w:type="dxa"/>
            <w:vMerge/>
          </w:tcPr>
          <w:p w:rsidR="00AB75EC" w:rsidRDefault="00AB75EC" w:rsidP="004E124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AB75EC" w:rsidRDefault="00AB75EC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AB75EC" w:rsidRPr="00667E2F" w:rsidRDefault="00AB75EC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AB75EC" w:rsidRDefault="00AB75EC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B75EC" w:rsidRDefault="00AB75EC"/>
    <w:p w:rsidR="00EF3BA7" w:rsidRDefault="00EF3BA7" w:rsidP="00EF3BA7">
      <w:pPr>
        <w:pStyle w:val="2"/>
      </w:pPr>
      <w:r>
        <w:rPr>
          <w:rFonts w:hint="eastAsia"/>
        </w:rPr>
        <w:t>按事件</w:t>
      </w:r>
      <w:r>
        <w:rPr>
          <w:rFonts w:hint="eastAsia"/>
        </w:rPr>
        <w:t>id</w:t>
      </w:r>
      <w:r>
        <w:rPr>
          <w:rFonts w:hint="eastAsia"/>
        </w:rPr>
        <w:t>查询状态</w:t>
      </w:r>
      <w:r>
        <w:rPr>
          <w:rFonts w:hint="eastAsia"/>
        </w:rPr>
        <w:t>cmd = 0x030B</w:t>
      </w:r>
    </w:p>
    <w:p w:rsidR="00EF3BA7" w:rsidRDefault="00EF3BA7" w:rsidP="00EF3BA7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2079"/>
        <w:gridCol w:w="2454"/>
        <w:gridCol w:w="2863"/>
      </w:tblGrid>
      <w:tr w:rsidR="00EF3BA7" w:rsidRPr="00225C3C" w:rsidTr="0017338B">
        <w:tc>
          <w:tcPr>
            <w:tcW w:w="1126" w:type="dxa"/>
            <w:vMerge w:val="restart"/>
            <w:vAlign w:val="center"/>
          </w:tcPr>
          <w:p w:rsidR="00EF3BA7" w:rsidRDefault="00EF3BA7" w:rsidP="0017338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2079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63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17338B">
        <w:tc>
          <w:tcPr>
            <w:tcW w:w="1126" w:type="dxa"/>
            <w:vMerge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event_id</w:t>
            </w:r>
          </w:p>
        </w:tc>
        <w:tc>
          <w:tcPr>
            <w:tcW w:w="2454" w:type="dxa"/>
          </w:tcPr>
          <w:p w:rsidR="00EF3BA7" w:rsidRPr="00231103" w:rsidRDefault="00EF3BA7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事件id</w:t>
            </w:r>
          </w:p>
        </w:tc>
        <w:tc>
          <w:tcPr>
            <w:tcW w:w="2863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EF3BA7" w:rsidRDefault="00EF3BA7" w:rsidP="00EF3BA7">
      <w:pPr>
        <w:rPr>
          <w:b/>
          <w:bCs/>
          <w:sz w:val="32"/>
          <w:szCs w:val="32"/>
        </w:rPr>
      </w:pPr>
    </w:p>
    <w:p w:rsidR="00EF3BA7" w:rsidRDefault="00EF3BA7" w:rsidP="00EF3BA7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7"/>
        <w:gridCol w:w="1439"/>
        <w:gridCol w:w="2717"/>
        <w:gridCol w:w="3179"/>
      </w:tblGrid>
      <w:tr w:rsidR="00EF3BA7" w:rsidRPr="00225C3C" w:rsidTr="0017338B">
        <w:tc>
          <w:tcPr>
            <w:tcW w:w="1203" w:type="dxa"/>
            <w:vMerge w:val="restart"/>
            <w:vAlign w:val="center"/>
          </w:tcPr>
          <w:p w:rsidR="00EF3BA7" w:rsidRDefault="00EF3BA7" w:rsidP="0017338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EF3BA7" w:rsidRPr="00225C3C" w:rsidRDefault="00EF3BA7" w:rsidP="0017338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F3BA7" w:rsidTr="0017338B">
        <w:tc>
          <w:tcPr>
            <w:tcW w:w="1203" w:type="dxa"/>
            <w:vMerge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event_result</w:t>
            </w:r>
          </w:p>
        </w:tc>
        <w:tc>
          <w:tcPr>
            <w:tcW w:w="2788" w:type="dxa"/>
          </w:tcPr>
          <w:p w:rsidR="00EF3BA7" w:rsidRPr="00667E2F" w:rsidRDefault="004354F3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事件处理结果</w:t>
            </w:r>
          </w:p>
        </w:tc>
        <w:tc>
          <w:tcPr>
            <w:tcW w:w="3265" w:type="dxa"/>
          </w:tcPr>
          <w:p w:rsidR="00EF3BA7" w:rsidRDefault="004354F3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3BA7" w:rsidTr="0017338B">
        <w:tc>
          <w:tcPr>
            <w:tcW w:w="1203" w:type="dxa"/>
            <w:vMerge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:rsidR="00EF3BA7" w:rsidRDefault="00EF3BA7" w:rsidP="0017338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F3BA7" w:rsidRDefault="00EF3BA7" w:rsidP="00EF3BA7"/>
    <w:p w:rsidR="00040956" w:rsidRDefault="00040956" w:rsidP="00DC4043"/>
    <w:p w:rsidR="00040956" w:rsidRDefault="00040956" w:rsidP="00040956">
      <w:pPr>
        <w:pStyle w:val="1"/>
      </w:pPr>
      <w:r>
        <w:rPr>
          <w:rFonts w:hint="eastAsia"/>
        </w:rPr>
        <w:t>体检测速模块接口</w:t>
      </w:r>
    </w:p>
    <w:p w:rsidR="00040956" w:rsidRDefault="00040956" w:rsidP="00040956">
      <w:pPr>
        <w:pStyle w:val="2"/>
      </w:pPr>
      <w:r>
        <w:rPr>
          <w:rFonts w:hint="eastAsia"/>
        </w:rPr>
        <w:t>获取测速</w:t>
      </w:r>
      <w:r w:rsidR="006B0133">
        <w:rPr>
          <w:rFonts w:hint="eastAsia"/>
        </w:rPr>
        <w:t>下载速度</w:t>
      </w:r>
      <w:r>
        <w:rPr>
          <w:rFonts w:hint="eastAsia"/>
        </w:rPr>
        <w:t>cmd = 0x0400</w:t>
      </w:r>
    </w:p>
    <w:p w:rsidR="00040956" w:rsidRDefault="00040956" w:rsidP="00040956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5"/>
        <w:gridCol w:w="1871"/>
        <w:gridCol w:w="2540"/>
        <w:gridCol w:w="2966"/>
      </w:tblGrid>
      <w:tr w:rsidR="00040956" w:rsidRPr="00225C3C" w:rsidTr="0000639C">
        <w:tc>
          <w:tcPr>
            <w:tcW w:w="1203" w:type="dxa"/>
            <w:vMerge w:val="restart"/>
            <w:vAlign w:val="center"/>
          </w:tcPr>
          <w:p w:rsidR="00040956" w:rsidRDefault="00040956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266" w:type="dxa"/>
          </w:tcPr>
          <w:p w:rsidR="00040956" w:rsidRPr="00225C3C" w:rsidRDefault="0004095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040956" w:rsidRPr="00225C3C" w:rsidRDefault="0004095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040956" w:rsidRPr="00225C3C" w:rsidRDefault="00040956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40956" w:rsidTr="0000639C">
        <w:tc>
          <w:tcPr>
            <w:tcW w:w="1203" w:type="dxa"/>
            <w:vMerge/>
          </w:tcPr>
          <w:p w:rsidR="00040956" w:rsidRDefault="00040956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040956" w:rsidRDefault="006A02E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testspeed_status</w:t>
            </w:r>
          </w:p>
        </w:tc>
        <w:tc>
          <w:tcPr>
            <w:tcW w:w="2788" w:type="dxa"/>
          </w:tcPr>
          <w:p w:rsidR="00040956" w:rsidRPr="00231103" w:rsidRDefault="006A02E9" w:rsidP="0000639C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测速状态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1开始测速 2获取速度 3测速完成</w:t>
            </w:r>
          </w:p>
        </w:tc>
        <w:tc>
          <w:tcPr>
            <w:tcW w:w="3265" w:type="dxa"/>
          </w:tcPr>
          <w:p w:rsidR="00040956" w:rsidRDefault="006A02E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040956" w:rsidRDefault="00040956" w:rsidP="00040956">
      <w:pPr>
        <w:rPr>
          <w:b/>
          <w:bCs/>
          <w:sz w:val="32"/>
          <w:szCs w:val="32"/>
        </w:rPr>
      </w:pPr>
    </w:p>
    <w:p w:rsidR="00040956" w:rsidRDefault="00040956" w:rsidP="00040956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"/>
        <w:gridCol w:w="1893"/>
        <w:gridCol w:w="2531"/>
        <w:gridCol w:w="2955"/>
      </w:tblGrid>
      <w:tr w:rsidR="006A02E9" w:rsidRPr="00225C3C" w:rsidTr="006A02E9">
        <w:tc>
          <w:tcPr>
            <w:tcW w:w="1143" w:type="dxa"/>
            <w:vMerge w:val="restart"/>
            <w:vAlign w:val="center"/>
          </w:tcPr>
          <w:p w:rsidR="006A02E9" w:rsidRDefault="006A02E9" w:rsidP="000063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893" w:type="dxa"/>
          </w:tcPr>
          <w:p w:rsidR="006A02E9" w:rsidRPr="00225C3C" w:rsidRDefault="006A02E9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31" w:type="dxa"/>
          </w:tcPr>
          <w:p w:rsidR="006A02E9" w:rsidRPr="00225C3C" w:rsidRDefault="006A02E9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55" w:type="dxa"/>
          </w:tcPr>
          <w:p w:rsidR="006A02E9" w:rsidRPr="00225C3C" w:rsidRDefault="006A02E9" w:rsidP="0000639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A02E9" w:rsidTr="006A02E9">
        <w:tc>
          <w:tcPr>
            <w:tcW w:w="1143" w:type="dxa"/>
            <w:vMerge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download_speed</w:t>
            </w:r>
          </w:p>
        </w:tc>
        <w:tc>
          <w:tcPr>
            <w:tcW w:w="2531" w:type="dxa"/>
          </w:tcPr>
          <w:p w:rsidR="006A02E9" w:rsidRDefault="006A02E9" w:rsidP="0000639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下载速度</w:t>
            </w:r>
          </w:p>
        </w:tc>
        <w:tc>
          <w:tcPr>
            <w:tcW w:w="2955" w:type="dxa"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02E9" w:rsidTr="006A02E9">
        <w:tc>
          <w:tcPr>
            <w:tcW w:w="1143" w:type="dxa"/>
            <w:vMerge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testspeed_status</w:t>
            </w:r>
          </w:p>
        </w:tc>
        <w:tc>
          <w:tcPr>
            <w:tcW w:w="2531" w:type="dxa"/>
          </w:tcPr>
          <w:p w:rsidR="006A02E9" w:rsidRDefault="006A02E9" w:rsidP="0000639C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测速状态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1开始测速 2获取速度 3测速完成</w:t>
            </w:r>
          </w:p>
        </w:tc>
        <w:tc>
          <w:tcPr>
            <w:tcW w:w="2955" w:type="dxa"/>
          </w:tcPr>
          <w:p w:rsidR="006A02E9" w:rsidRDefault="006A02E9" w:rsidP="0000639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40956" w:rsidRDefault="00040956" w:rsidP="00040956"/>
    <w:p w:rsidR="006B0133" w:rsidRPr="006B0133" w:rsidRDefault="006B0133" w:rsidP="00040956">
      <w:pPr>
        <w:pStyle w:val="2"/>
      </w:pPr>
      <w:r>
        <w:rPr>
          <w:rFonts w:hint="eastAsia"/>
        </w:rPr>
        <w:t>获取测速上传速度</w:t>
      </w:r>
      <w:r>
        <w:rPr>
          <w:rFonts w:hint="eastAsia"/>
        </w:rPr>
        <w:t>cmd = 0x0401</w:t>
      </w:r>
    </w:p>
    <w:p w:rsidR="006B0133" w:rsidRDefault="006B0133" w:rsidP="006B013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5"/>
        <w:gridCol w:w="1871"/>
        <w:gridCol w:w="2540"/>
        <w:gridCol w:w="2966"/>
      </w:tblGrid>
      <w:tr w:rsidR="006B0133" w:rsidRPr="00225C3C" w:rsidTr="003967A6">
        <w:tc>
          <w:tcPr>
            <w:tcW w:w="1203" w:type="dxa"/>
            <w:vMerge w:val="restart"/>
            <w:vAlign w:val="center"/>
          </w:tcPr>
          <w:p w:rsidR="006B0133" w:rsidRDefault="006B0133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A02E9" w:rsidTr="003967A6">
        <w:tc>
          <w:tcPr>
            <w:tcW w:w="1203" w:type="dxa"/>
            <w:vMerge/>
          </w:tcPr>
          <w:p w:rsidR="006A02E9" w:rsidRDefault="006A02E9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A02E9" w:rsidRDefault="006A02E9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testspeed_status</w:t>
            </w:r>
          </w:p>
        </w:tc>
        <w:tc>
          <w:tcPr>
            <w:tcW w:w="2788" w:type="dxa"/>
          </w:tcPr>
          <w:p w:rsidR="006A02E9" w:rsidRPr="00231103" w:rsidRDefault="006A02E9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测速状态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1开始测速 2获取速度 3测速完成</w:t>
            </w:r>
          </w:p>
        </w:tc>
        <w:tc>
          <w:tcPr>
            <w:tcW w:w="3265" w:type="dxa"/>
          </w:tcPr>
          <w:p w:rsidR="006A02E9" w:rsidRDefault="006A02E9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B0133" w:rsidRDefault="006B0133" w:rsidP="006B0133">
      <w:pPr>
        <w:rPr>
          <w:b/>
          <w:bCs/>
          <w:sz w:val="32"/>
          <w:szCs w:val="32"/>
        </w:rPr>
      </w:pPr>
    </w:p>
    <w:p w:rsidR="006B0133" w:rsidRDefault="006B0133" w:rsidP="006B013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5"/>
        <w:gridCol w:w="1871"/>
        <w:gridCol w:w="2540"/>
        <w:gridCol w:w="2966"/>
      </w:tblGrid>
      <w:tr w:rsidR="006A02E9" w:rsidRPr="00225C3C" w:rsidTr="006A02E9">
        <w:tc>
          <w:tcPr>
            <w:tcW w:w="1145" w:type="dxa"/>
            <w:vMerge w:val="restart"/>
            <w:vAlign w:val="center"/>
          </w:tcPr>
          <w:p w:rsidR="006A02E9" w:rsidRDefault="006A02E9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871" w:type="dxa"/>
          </w:tcPr>
          <w:p w:rsidR="006A02E9" w:rsidRPr="00225C3C" w:rsidRDefault="006A02E9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40" w:type="dxa"/>
          </w:tcPr>
          <w:p w:rsidR="006A02E9" w:rsidRPr="00225C3C" w:rsidRDefault="006A02E9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66" w:type="dxa"/>
          </w:tcPr>
          <w:p w:rsidR="006A02E9" w:rsidRPr="00225C3C" w:rsidRDefault="006A02E9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A02E9" w:rsidTr="006A02E9">
        <w:tc>
          <w:tcPr>
            <w:tcW w:w="1145" w:type="dxa"/>
            <w:vMerge/>
          </w:tcPr>
          <w:p w:rsidR="006A02E9" w:rsidRDefault="006A02E9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6A02E9" w:rsidRDefault="006A02E9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upload_speed</w:t>
            </w:r>
          </w:p>
        </w:tc>
        <w:tc>
          <w:tcPr>
            <w:tcW w:w="2540" w:type="dxa"/>
          </w:tcPr>
          <w:p w:rsidR="006A02E9" w:rsidRDefault="006A02E9" w:rsidP="003967A6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上传速度</w:t>
            </w:r>
          </w:p>
        </w:tc>
        <w:tc>
          <w:tcPr>
            <w:tcW w:w="2966" w:type="dxa"/>
          </w:tcPr>
          <w:p w:rsidR="006A02E9" w:rsidRDefault="006A02E9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02E9" w:rsidTr="006A02E9">
        <w:tc>
          <w:tcPr>
            <w:tcW w:w="1145" w:type="dxa"/>
            <w:vMerge/>
          </w:tcPr>
          <w:p w:rsidR="006A02E9" w:rsidRDefault="006A02E9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6A02E9" w:rsidRDefault="006A02E9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testspeed_status</w:t>
            </w:r>
          </w:p>
        </w:tc>
        <w:tc>
          <w:tcPr>
            <w:tcW w:w="2540" w:type="dxa"/>
          </w:tcPr>
          <w:p w:rsidR="006A02E9" w:rsidRPr="00231103" w:rsidRDefault="006A02E9" w:rsidP="0017338B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测速状态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1开始测速 2获取速度 3测速完成</w:t>
            </w:r>
          </w:p>
        </w:tc>
        <w:tc>
          <w:tcPr>
            <w:tcW w:w="2966" w:type="dxa"/>
          </w:tcPr>
          <w:p w:rsidR="006A02E9" w:rsidRDefault="006A02E9" w:rsidP="0017338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B0133" w:rsidRDefault="006B0133" w:rsidP="006B0133"/>
    <w:p w:rsidR="006B0133" w:rsidRDefault="006B0133" w:rsidP="006B0133"/>
    <w:p w:rsidR="006B0133" w:rsidRPr="006B0133" w:rsidRDefault="006B0133" w:rsidP="006B0133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WIFI</w:t>
      </w:r>
      <w:r>
        <w:rPr>
          <w:rFonts w:hint="eastAsia"/>
        </w:rPr>
        <w:t>密码强度</w:t>
      </w:r>
      <w:r>
        <w:rPr>
          <w:rFonts w:hint="eastAsia"/>
        </w:rPr>
        <w:t>cmd = 0x0402</w:t>
      </w:r>
    </w:p>
    <w:p w:rsidR="006B0133" w:rsidRDefault="006B0133" w:rsidP="006B013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0133" w:rsidRPr="00225C3C" w:rsidTr="003967A6">
        <w:tc>
          <w:tcPr>
            <w:tcW w:w="1203" w:type="dxa"/>
            <w:vMerge w:val="restart"/>
            <w:vAlign w:val="center"/>
          </w:tcPr>
          <w:p w:rsidR="006B0133" w:rsidRDefault="006B0133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0133" w:rsidTr="003967A6">
        <w:tc>
          <w:tcPr>
            <w:tcW w:w="1203" w:type="dxa"/>
            <w:vMerge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0133" w:rsidRPr="00231103" w:rsidRDefault="006B0133" w:rsidP="003967A6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0133" w:rsidRDefault="006B0133" w:rsidP="006B0133">
      <w:pPr>
        <w:rPr>
          <w:b/>
          <w:bCs/>
          <w:sz w:val="32"/>
          <w:szCs w:val="32"/>
        </w:rPr>
      </w:pPr>
    </w:p>
    <w:p w:rsidR="006B0133" w:rsidRDefault="006B0133" w:rsidP="006B0133">
      <w:r>
        <w:rPr>
          <w:rFonts w:hint="eastAsia"/>
        </w:rPr>
        <w:lastRenderedPageBreak/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65"/>
        <w:gridCol w:w="2670"/>
        <w:gridCol w:w="3113"/>
      </w:tblGrid>
      <w:tr w:rsidR="006B0133" w:rsidRPr="00225C3C" w:rsidTr="003967A6">
        <w:tc>
          <w:tcPr>
            <w:tcW w:w="1203" w:type="dxa"/>
            <w:vMerge w:val="restart"/>
            <w:vAlign w:val="center"/>
          </w:tcPr>
          <w:p w:rsidR="006B0133" w:rsidRDefault="006B0133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0133" w:rsidTr="003967A6">
        <w:tc>
          <w:tcPr>
            <w:tcW w:w="1203" w:type="dxa"/>
            <w:vMerge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0133" w:rsidRDefault="00973326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wifi_pwdlevel</w:t>
            </w:r>
          </w:p>
        </w:tc>
        <w:tc>
          <w:tcPr>
            <w:tcW w:w="2788" w:type="dxa"/>
          </w:tcPr>
          <w:p w:rsidR="006B0133" w:rsidRPr="00F23D76" w:rsidRDefault="006B0133" w:rsidP="003967A6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WIFI密码强度</w:t>
            </w:r>
          </w:p>
        </w:tc>
        <w:tc>
          <w:tcPr>
            <w:tcW w:w="3265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0133" w:rsidTr="003967A6">
        <w:tc>
          <w:tcPr>
            <w:tcW w:w="1203" w:type="dxa"/>
            <w:vMerge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0133" w:rsidRDefault="006B0133" w:rsidP="003967A6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0133" w:rsidRDefault="006B0133" w:rsidP="006B0133"/>
    <w:p w:rsidR="006B0133" w:rsidRDefault="006B0133" w:rsidP="006B0133"/>
    <w:p w:rsidR="006B0133" w:rsidRPr="006B0133" w:rsidRDefault="006B0133" w:rsidP="006B0133">
      <w:pPr>
        <w:pStyle w:val="2"/>
      </w:pPr>
      <w:r>
        <w:rPr>
          <w:rFonts w:hint="eastAsia"/>
        </w:rPr>
        <w:t>获取管理员</w:t>
      </w:r>
      <w:ins w:id="647" w:author="w" w:date="2014-12-18T14:50:00Z">
        <w:r w:rsidR="00124644">
          <w:rPr>
            <w:rFonts w:hint="eastAsia"/>
          </w:rPr>
          <w:t>或</w:t>
        </w:r>
        <w:r w:rsidR="00124644">
          <w:rPr>
            <w:rFonts w:hint="eastAsia"/>
          </w:rPr>
          <w:t>wifi</w:t>
        </w:r>
      </w:ins>
      <w:r>
        <w:rPr>
          <w:rFonts w:hint="eastAsia"/>
        </w:rPr>
        <w:t>密码强度</w:t>
      </w:r>
      <w:r>
        <w:rPr>
          <w:rFonts w:hint="eastAsia"/>
        </w:rPr>
        <w:t>cmd = 0x0404</w:t>
      </w:r>
    </w:p>
    <w:p w:rsidR="006B0133" w:rsidRDefault="006B0133" w:rsidP="006B0133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6B0133" w:rsidRPr="00225C3C" w:rsidTr="003967A6">
        <w:tc>
          <w:tcPr>
            <w:tcW w:w="1203" w:type="dxa"/>
            <w:vMerge w:val="restart"/>
            <w:vAlign w:val="center"/>
          </w:tcPr>
          <w:p w:rsidR="006B0133" w:rsidRDefault="006B0133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B0133" w:rsidRPr="00225C3C" w:rsidRDefault="006B0133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B0133" w:rsidTr="003967A6">
        <w:tc>
          <w:tcPr>
            <w:tcW w:w="1203" w:type="dxa"/>
            <w:vMerge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6B0133" w:rsidRPr="00231103" w:rsidRDefault="006B0133" w:rsidP="003967A6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6B0133" w:rsidRDefault="006B0133" w:rsidP="003967A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B0133" w:rsidRDefault="006B0133" w:rsidP="006B0133">
      <w:pPr>
        <w:rPr>
          <w:b/>
          <w:bCs/>
          <w:sz w:val="32"/>
          <w:szCs w:val="32"/>
        </w:rPr>
      </w:pPr>
    </w:p>
    <w:p w:rsidR="006B0133" w:rsidRDefault="006B0133" w:rsidP="006B0133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0"/>
        <w:gridCol w:w="1824"/>
        <w:gridCol w:w="2559"/>
        <w:gridCol w:w="2989"/>
      </w:tblGrid>
      <w:tr w:rsidR="00124644" w:rsidRPr="00225C3C" w:rsidTr="00124644">
        <w:tc>
          <w:tcPr>
            <w:tcW w:w="1150" w:type="dxa"/>
            <w:vMerge w:val="restart"/>
            <w:vAlign w:val="center"/>
          </w:tcPr>
          <w:p w:rsidR="00124644" w:rsidRDefault="00124644" w:rsidP="003967A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824" w:type="dxa"/>
          </w:tcPr>
          <w:p w:rsidR="00124644" w:rsidRPr="00225C3C" w:rsidRDefault="00124644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59" w:type="dxa"/>
          </w:tcPr>
          <w:p w:rsidR="00124644" w:rsidRPr="00225C3C" w:rsidRDefault="00124644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89" w:type="dxa"/>
          </w:tcPr>
          <w:p w:rsidR="00124644" w:rsidRPr="00225C3C" w:rsidRDefault="00124644" w:rsidP="003967A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24644" w:rsidTr="00124644">
        <w:tc>
          <w:tcPr>
            <w:tcW w:w="1150" w:type="dxa"/>
            <w:vMerge/>
          </w:tcPr>
          <w:p w:rsidR="00124644" w:rsidRDefault="00124644" w:rsidP="003967A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124644" w:rsidRDefault="00124644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admin_pwdlevel</w:t>
            </w:r>
          </w:p>
        </w:tc>
        <w:tc>
          <w:tcPr>
            <w:tcW w:w="2559" w:type="dxa"/>
          </w:tcPr>
          <w:p w:rsidR="00124644" w:rsidRDefault="00124644" w:rsidP="003967A6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管理员密码强度</w:t>
            </w:r>
          </w:p>
        </w:tc>
        <w:tc>
          <w:tcPr>
            <w:tcW w:w="2989" w:type="dxa"/>
          </w:tcPr>
          <w:p w:rsidR="00124644" w:rsidRDefault="00124644" w:rsidP="003967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4644" w:rsidTr="00124644">
        <w:trPr>
          <w:ins w:id="648" w:author="w" w:date="2014-12-18T14:50:00Z"/>
        </w:trPr>
        <w:tc>
          <w:tcPr>
            <w:tcW w:w="1150" w:type="dxa"/>
            <w:vMerge/>
          </w:tcPr>
          <w:p w:rsidR="00124644" w:rsidRDefault="00124644" w:rsidP="003967A6">
            <w:pPr>
              <w:spacing w:line="360" w:lineRule="auto"/>
              <w:rPr>
                <w:ins w:id="649" w:author="w" w:date="2014-12-18T14:50:00Z"/>
                <w:sz w:val="24"/>
                <w:szCs w:val="24"/>
              </w:rPr>
            </w:pPr>
          </w:p>
        </w:tc>
        <w:tc>
          <w:tcPr>
            <w:tcW w:w="1824" w:type="dxa"/>
          </w:tcPr>
          <w:p w:rsidR="00124644" w:rsidRDefault="00124644" w:rsidP="003967A6">
            <w:pPr>
              <w:spacing w:line="360" w:lineRule="auto"/>
              <w:rPr>
                <w:ins w:id="650" w:author="w" w:date="2014-12-18T14:50:00Z"/>
                <w:sz w:val="24"/>
                <w:szCs w:val="24"/>
              </w:rPr>
            </w:pPr>
            <w:ins w:id="651" w:author="w" w:date="2014-12-18T14:50:00Z">
              <w:r>
                <w:rPr>
                  <w:rFonts w:hint="eastAsia"/>
                  <w:sz w:val="24"/>
                  <w:szCs w:val="24"/>
                </w:rPr>
                <w:t>wifi_pwdlevel</w:t>
              </w:r>
            </w:ins>
          </w:p>
        </w:tc>
        <w:tc>
          <w:tcPr>
            <w:tcW w:w="2559" w:type="dxa"/>
          </w:tcPr>
          <w:p w:rsidR="00124644" w:rsidRDefault="00124644" w:rsidP="003967A6">
            <w:pPr>
              <w:rPr>
                <w:ins w:id="652" w:author="w" w:date="2014-12-18T14:50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989" w:type="dxa"/>
          </w:tcPr>
          <w:p w:rsidR="00124644" w:rsidRDefault="00124644" w:rsidP="003967A6">
            <w:pPr>
              <w:spacing w:line="360" w:lineRule="auto"/>
              <w:rPr>
                <w:ins w:id="653" w:author="w" w:date="2014-12-18T14:50:00Z"/>
                <w:sz w:val="24"/>
                <w:szCs w:val="24"/>
              </w:rPr>
            </w:pPr>
          </w:p>
        </w:tc>
      </w:tr>
      <w:tr w:rsidR="00124644" w:rsidTr="00124644">
        <w:trPr>
          <w:ins w:id="654" w:author="w" w:date="2014-12-18T14:50:00Z"/>
        </w:trPr>
        <w:tc>
          <w:tcPr>
            <w:tcW w:w="1150" w:type="dxa"/>
            <w:vMerge/>
          </w:tcPr>
          <w:p w:rsidR="00124644" w:rsidRDefault="00124644" w:rsidP="003967A6">
            <w:pPr>
              <w:spacing w:line="360" w:lineRule="auto"/>
              <w:rPr>
                <w:ins w:id="655" w:author="w" w:date="2014-12-18T14:50:00Z"/>
                <w:sz w:val="24"/>
                <w:szCs w:val="24"/>
              </w:rPr>
            </w:pPr>
          </w:p>
        </w:tc>
        <w:tc>
          <w:tcPr>
            <w:tcW w:w="1824" w:type="dxa"/>
          </w:tcPr>
          <w:p w:rsidR="00124644" w:rsidRDefault="0080048C" w:rsidP="003967A6">
            <w:pPr>
              <w:spacing w:line="360" w:lineRule="auto"/>
              <w:rPr>
                <w:ins w:id="656" w:author="w" w:date="2014-12-18T14:50:00Z"/>
                <w:sz w:val="24"/>
                <w:szCs w:val="24"/>
              </w:rPr>
            </w:pPr>
            <w:ins w:id="657" w:author="w" w:date="2014-12-18T14:57:00Z">
              <w:r>
                <w:rPr>
                  <w:rFonts w:hint="eastAsia"/>
                  <w:sz w:val="24"/>
                  <w:szCs w:val="24"/>
                </w:rPr>
                <w:t>i</w:t>
              </w:r>
            </w:ins>
            <w:ins w:id="658" w:author="w" w:date="2014-12-18T14:51:00Z">
              <w:r w:rsidR="00124644">
                <w:rPr>
                  <w:rFonts w:hint="eastAsia"/>
                  <w:sz w:val="24"/>
                  <w:szCs w:val="24"/>
                </w:rPr>
                <w:t>s_same</w:t>
              </w:r>
            </w:ins>
          </w:p>
        </w:tc>
        <w:tc>
          <w:tcPr>
            <w:tcW w:w="2559" w:type="dxa"/>
          </w:tcPr>
          <w:p w:rsidR="00124644" w:rsidRDefault="00124644" w:rsidP="003967A6">
            <w:pPr>
              <w:rPr>
                <w:ins w:id="659" w:author="w" w:date="2014-12-18T14:50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989" w:type="dxa"/>
          </w:tcPr>
          <w:p w:rsidR="00124644" w:rsidRDefault="00124644" w:rsidP="003967A6">
            <w:pPr>
              <w:spacing w:line="360" w:lineRule="auto"/>
              <w:rPr>
                <w:ins w:id="660" w:author="w" w:date="2014-12-18T14:50:00Z"/>
                <w:sz w:val="24"/>
                <w:szCs w:val="24"/>
              </w:rPr>
            </w:pPr>
          </w:p>
        </w:tc>
      </w:tr>
    </w:tbl>
    <w:p w:rsidR="006B0133" w:rsidRDefault="006B0133" w:rsidP="006B0133"/>
    <w:p w:rsidR="006B0133" w:rsidRPr="001822B7" w:rsidRDefault="006B0133" w:rsidP="006B0133"/>
    <w:p w:rsidR="006010E0" w:rsidRDefault="006010E0" w:rsidP="006010E0">
      <w:pPr>
        <w:pStyle w:val="1"/>
      </w:pPr>
      <w:r>
        <w:rPr>
          <w:rFonts w:hint="eastAsia"/>
        </w:rPr>
        <w:t>带宽出租模块接口</w:t>
      </w:r>
    </w:p>
    <w:p w:rsidR="006010E0" w:rsidRDefault="006010E0" w:rsidP="006010E0">
      <w:pPr>
        <w:pStyle w:val="2"/>
      </w:pPr>
      <w:r>
        <w:rPr>
          <w:rFonts w:hint="eastAsia"/>
        </w:rPr>
        <w:t>设置上传流量速度</w:t>
      </w:r>
      <w:r>
        <w:rPr>
          <w:rFonts w:hint="eastAsia"/>
        </w:rPr>
        <w:t>cmd = 0x0500</w:t>
      </w:r>
    </w:p>
    <w:p w:rsidR="006010E0" w:rsidRDefault="006010E0" w:rsidP="006010E0"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 xml:space="preserve">S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3"/>
        <w:gridCol w:w="1775"/>
        <w:gridCol w:w="2588"/>
        <w:gridCol w:w="3006"/>
      </w:tblGrid>
      <w:tr w:rsidR="006010E0" w:rsidRPr="00225C3C" w:rsidTr="006B15E3">
        <w:tc>
          <w:tcPr>
            <w:tcW w:w="1203" w:type="dxa"/>
            <w:vMerge w:val="restart"/>
            <w:vAlign w:val="center"/>
          </w:tcPr>
          <w:p w:rsidR="006010E0" w:rsidRDefault="006010E0" w:rsidP="006B15E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266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788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65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10E0" w:rsidTr="006B15E3">
        <w:tc>
          <w:tcPr>
            <w:tcW w:w="1203" w:type="dxa"/>
            <w:vMerge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6010E0" w:rsidRDefault="00EF57EF" w:rsidP="006B15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max_uploadspeed</w:t>
            </w:r>
          </w:p>
        </w:tc>
        <w:tc>
          <w:tcPr>
            <w:tcW w:w="2788" w:type="dxa"/>
          </w:tcPr>
          <w:p w:rsidR="006010E0" w:rsidRPr="00231103" w:rsidRDefault="00EF57EF" w:rsidP="006B15E3">
            <w:pPr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</w:rPr>
              <w:t>最大上传速度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 xml:space="preserve"> KB/S</w:t>
            </w:r>
          </w:p>
        </w:tc>
        <w:tc>
          <w:tcPr>
            <w:tcW w:w="3265" w:type="dxa"/>
          </w:tcPr>
          <w:p w:rsidR="006010E0" w:rsidRDefault="00EF57EF" w:rsidP="006B15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010E0" w:rsidRDefault="006010E0" w:rsidP="006010E0">
      <w:pPr>
        <w:rPr>
          <w:b/>
          <w:bCs/>
          <w:sz w:val="32"/>
          <w:szCs w:val="32"/>
        </w:rPr>
      </w:pPr>
    </w:p>
    <w:p w:rsidR="006010E0" w:rsidRDefault="006010E0" w:rsidP="006010E0">
      <w:r>
        <w:rPr>
          <w:rFonts w:hint="eastAsia"/>
        </w:rPr>
        <w:t xml:space="preserve">S </w:t>
      </w:r>
      <w:r>
        <w:sym w:font="Wingdings" w:char="F0E0"/>
      </w:r>
      <w:r>
        <w:rPr>
          <w:rFonts w:hint="eastAsia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"/>
        <w:gridCol w:w="1893"/>
        <w:gridCol w:w="2531"/>
        <w:gridCol w:w="2955"/>
      </w:tblGrid>
      <w:tr w:rsidR="006010E0" w:rsidRPr="00225C3C" w:rsidTr="006B15E3">
        <w:tc>
          <w:tcPr>
            <w:tcW w:w="1143" w:type="dxa"/>
            <w:vMerge w:val="restart"/>
            <w:vAlign w:val="center"/>
          </w:tcPr>
          <w:p w:rsidR="006010E0" w:rsidRDefault="006010E0" w:rsidP="006B15E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893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属性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531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55" w:type="dxa"/>
          </w:tcPr>
          <w:p w:rsidR="006010E0" w:rsidRPr="00225C3C" w:rsidRDefault="006010E0" w:rsidP="006B15E3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10E0" w:rsidTr="006B15E3">
        <w:tc>
          <w:tcPr>
            <w:tcW w:w="1143" w:type="dxa"/>
            <w:vMerge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1" w:type="dxa"/>
          </w:tcPr>
          <w:p w:rsidR="006010E0" w:rsidRDefault="006010E0" w:rsidP="006B15E3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955" w:type="dxa"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010E0" w:rsidTr="006B15E3">
        <w:tc>
          <w:tcPr>
            <w:tcW w:w="1143" w:type="dxa"/>
            <w:vMerge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1" w:type="dxa"/>
          </w:tcPr>
          <w:p w:rsidR="006010E0" w:rsidRDefault="006010E0" w:rsidP="006B15E3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2955" w:type="dxa"/>
          </w:tcPr>
          <w:p w:rsidR="006010E0" w:rsidRDefault="006010E0" w:rsidP="006B15E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010E0" w:rsidRDefault="006010E0" w:rsidP="006010E0"/>
    <w:p w:rsidR="00C90737" w:rsidRDefault="00C90737" w:rsidP="00C90737">
      <w:pPr>
        <w:pStyle w:val="1"/>
        <w:rPr>
          <w:ins w:id="661" w:author="x64" w:date="2014-12-26T15:40:00Z"/>
        </w:rPr>
      </w:pPr>
      <w:ins w:id="662" w:author="x64" w:date="2014-12-26T15:40:00Z">
        <w:r>
          <w:rPr>
            <w:rFonts w:hint="eastAsia"/>
          </w:rPr>
          <w:t>带宽加速</w:t>
        </w:r>
        <w:r>
          <w:t>嵌入式</w:t>
        </w:r>
        <w:r>
          <w:rPr>
            <w:rFonts w:hint="eastAsia"/>
          </w:rPr>
          <w:t>通信</w:t>
        </w:r>
      </w:ins>
      <w:ins w:id="663" w:author="x64" w:date="2014-12-26T16:05:00Z">
        <w:r w:rsidR="00A94D71">
          <w:rPr>
            <w:rFonts w:hint="eastAsia"/>
          </w:rPr>
          <w:t>接口</w:t>
        </w:r>
      </w:ins>
    </w:p>
    <w:p w:rsidR="00C90737" w:rsidRDefault="00C90737" w:rsidP="00C90737">
      <w:pPr>
        <w:pStyle w:val="2"/>
        <w:rPr>
          <w:ins w:id="664" w:author="x64" w:date="2014-12-26T15:42:00Z"/>
        </w:rPr>
      </w:pPr>
      <w:ins w:id="665" w:author="x64" w:date="2014-12-26T15:42:00Z">
        <w:r>
          <w:rPr>
            <w:rFonts w:hint="eastAsia"/>
          </w:rPr>
          <w:t>开启加速</w:t>
        </w:r>
        <w:r>
          <w:t>服务</w:t>
        </w:r>
        <w:r>
          <w:rPr>
            <w:rFonts w:hint="eastAsia"/>
          </w:rPr>
          <w:t>cmd =</w:t>
        </w:r>
        <w:r>
          <w:t>0x0600</w:t>
        </w:r>
        <w:r>
          <w:rPr>
            <w:rFonts w:hint="eastAsia"/>
          </w:rPr>
          <w:t xml:space="preserve">  </w:t>
        </w:r>
      </w:ins>
    </w:p>
    <w:p w:rsidR="00C90737" w:rsidRPr="00933E3D" w:rsidRDefault="00C90737" w:rsidP="00C90737">
      <w:pPr>
        <w:rPr>
          <w:ins w:id="666" w:author="x64" w:date="2014-12-26T15:42:00Z"/>
        </w:rPr>
      </w:pPr>
      <w:ins w:id="667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90737" w:rsidRPr="00225C3C" w:rsidTr="00C90737">
        <w:trPr>
          <w:ins w:id="668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669" w:author="x64" w:date="2014-12-26T15:42:00Z"/>
                <w:b/>
                <w:sz w:val="24"/>
                <w:szCs w:val="24"/>
              </w:rPr>
            </w:pPr>
            <w:ins w:id="670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671" w:author="x64" w:date="2014-12-26T15:42:00Z"/>
                <w:b/>
                <w:sz w:val="24"/>
                <w:szCs w:val="24"/>
              </w:rPr>
            </w:pPr>
            <w:ins w:id="672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673" w:author="x64" w:date="2014-12-26T15:42:00Z"/>
                <w:b/>
                <w:sz w:val="24"/>
                <w:szCs w:val="24"/>
              </w:rPr>
            </w:pPr>
            <w:ins w:id="674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675" w:author="x64" w:date="2014-12-26T15:42:00Z"/>
                <w:b/>
                <w:sz w:val="24"/>
                <w:szCs w:val="24"/>
              </w:rPr>
            </w:pPr>
            <w:ins w:id="676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677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678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679" w:author="x64" w:date="2014-12-26T15:42:00Z"/>
                <w:sz w:val="24"/>
                <w:szCs w:val="24"/>
              </w:rPr>
            </w:pPr>
            <w:ins w:id="680" w:author="x64" w:date="2014-12-26T15:42:00Z">
              <w:r>
                <w:rPr>
                  <w:sz w:val="24"/>
                  <w:szCs w:val="24"/>
                </w:rPr>
                <w:t>dev_name</w:t>
              </w:r>
            </w:ins>
          </w:p>
        </w:tc>
        <w:tc>
          <w:tcPr>
            <w:tcW w:w="2788" w:type="dxa"/>
          </w:tcPr>
          <w:p w:rsidR="00C90737" w:rsidRPr="00231103" w:rsidRDefault="00C90737" w:rsidP="00C90737">
            <w:pPr>
              <w:spacing w:line="360" w:lineRule="auto"/>
              <w:rPr>
                <w:ins w:id="681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  <w:ins w:id="682" w:author="x64" w:date="2014-12-26T15:42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客户端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设备标识</w:t>
              </w:r>
            </w:ins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683" w:author="x64" w:date="2014-12-26T15:42:00Z"/>
                <w:sz w:val="24"/>
                <w:szCs w:val="24"/>
              </w:rPr>
            </w:pPr>
            <w:ins w:id="684" w:author="x64" w:date="2014-12-26T15:42:00Z">
              <w:r>
                <w:rPr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685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686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687" w:author="x64" w:date="2014-12-26T15:42:00Z"/>
        </w:rPr>
      </w:pPr>
      <w:ins w:id="688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2"/>
        <w:gridCol w:w="1797"/>
        <w:gridCol w:w="2570"/>
        <w:gridCol w:w="3003"/>
      </w:tblGrid>
      <w:tr w:rsidR="00C90737" w:rsidRPr="00225C3C" w:rsidTr="00C90737">
        <w:trPr>
          <w:ins w:id="689" w:author="x64" w:date="2014-12-26T15:42:00Z"/>
        </w:trPr>
        <w:tc>
          <w:tcPr>
            <w:tcW w:w="115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690" w:author="x64" w:date="2014-12-26T15:42:00Z"/>
                <w:b/>
                <w:sz w:val="24"/>
                <w:szCs w:val="24"/>
              </w:rPr>
            </w:pPr>
            <w:ins w:id="69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797" w:type="dxa"/>
          </w:tcPr>
          <w:p w:rsidR="00C90737" w:rsidRPr="00225C3C" w:rsidRDefault="00C90737" w:rsidP="00C90737">
            <w:pPr>
              <w:spacing w:line="360" w:lineRule="auto"/>
              <w:rPr>
                <w:ins w:id="692" w:author="x64" w:date="2014-12-26T15:42:00Z"/>
                <w:b/>
                <w:sz w:val="24"/>
                <w:szCs w:val="24"/>
              </w:rPr>
            </w:pPr>
            <w:ins w:id="69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570" w:type="dxa"/>
          </w:tcPr>
          <w:p w:rsidR="00C90737" w:rsidRPr="00225C3C" w:rsidRDefault="00C90737" w:rsidP="00C90737">
            <w:pPr>
              <w:spacing w:line="360" w:lineRule="auto"/>
              <w:rPr>
                <w:ins w:id="694" w:author="x64" w:date="2014-12-26T15:42:00Z"/>
                <w:b/>
                <w:sz w:val="24"/>
                <w:szCs w:val="24"/>
              </w:rPr>
            </w:pPr>
            <w:ins w:id="69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003" w:type="dxa"/>
          </w:tcPr>
          <w:p w:rsidR="00C90737" w:rsidRPr="00225C3C" w:rsidRDefault="00C90737" w:rsidP="00C90737">
            <w:pPr>
              <w:spacing w:line="360" w:lineRule="auto"/>
              <w:rPr>
                <w:ins w:id="696" w:author="x64" w:date="2014-12-26T15:42:00Z"/>
                <w:b/>
                <w:sz w:val="24"/>
                <w:szCs w:val="24"/>
              </w:rPr>
            </w:pPr>
            <w:ins w:id="69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698" w:author="x64" w:date="2014-12-26T15:42:00Z"/>
        </w:trPr>
        <w:tc>
          <w:tcPr>
            <w:tcW w:w="1152" w:type="dxa"/>
            <w:vMerge/>
          </w:tcPr>
          <w:p w:rsidR="00C90737" w:rsidRDefault="00C90737" w:rsidP="00C90737">
            <w:pPr>
              <w:spacing w:line="360" w:lineRule="auto"/>
              <w:rPr>
                <w:ins w:id="699" w:author="x64" w:date="2014-12-26T15:42:00Z"/>
                <w:sz w:val="24"/>
                <w:szCs w:val="24"/>
              </w:rPr>
            </w:pPr>
          </w:p>
        </w:tc>
        <w:tc>
          <w:tcPr>
            <w:tcW w:w="1797" w:type="dxa"/>
          </w:tcPr>
          <w:p w:rsidR="00C90737" w:rsidRDefault="00C90737" w:rsidP="00C90737">
            <w:pPr>
              <w:spacing w:line="360" w:lineRule="auto"/>
              <w:rPr>
                <w:ins w:id="700" w:author="x64" w:date="2014-12-26T15:42:00Z"/>
                <w:sz w:val="24"/>
                <w:szCs w:val="24"/>
              </w:rPr>
            </w:pPr>
            <w:ins w:id="701" w:author="x64" w:date="2014-12-26T15:42:00Z">
              <w:r>
                <w:rPr>
                  <w:rFonts w:hint="eastAsia"/>
                  <w:sz w:val="24"/>
                  <w:szCs w:val="24"/>
                </w:rPr>
                <w:t>isp</w:t>
              </w:r>
            </w:ins>
          </w:p>
        </w:tc>
        <w:tc>
          <w:tcPr>
            <w:tcW w:w="2570" w:type="dxa"/>
          </w:tcPr>
          <w:p w:rsidR="00C90737" w:rsidRDefault="00C90737" w:rsidP="00C90737">
            <w:pPr>
              <w:spacing w:line="360" w:lineRule="auto"/>
              <w:rPr>
                <w:ins w:id="702" w:author="x64" w:date="2014-12-26T15:42:00Z"/>
                <w:sz w:val="24"/>
                <w:szCs w:val="24"/>
              </w:rPr>
            </w:pPr>
            <w:ins w:id="703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1</w:t>
              </w:r>
              <w:r w:rsidRPr="003D5FE4">
                <w:rPr>
                  <w:rFonts w:hint="eastAsia"/>
                  <w:sz w:val="24"/>
                  <w:szCs w:val="24"/>
                </w:rPr>
                <w:t>电信</w:t>
              </w:r>
              <w:r w:rsidRPr="003D5FE4">
                <w:rPr>
                  <w:rFonts w:hint="eastAsia"/>
                  <w:sz w:val="24"/>
                  <w:szCs w:val="24"/>
                </w:rPr>
                <w:t>2</w:t>
              </w:r>
              <w:r w:rsidRPr="003D5FE4">
                <w:rPr>
                  <w:rFonts w:hint="eastAsia"/>
                  <w:sz w:val="24"/>
                  <w:szCs w:val="24"/>
                </w:rPr>
                <w:t>联通</w:t>
              </w:r>
            </w:ins>
          </w:p>
        </w:tc>
        <w:tc>
          <w:tcPr>
            <w:tcW w:w="3003" w:type="dxa"/>
          </w:tcPr>
          <w:p w:rsidR="00C90737" w:rsidRDefault="00C90737" w:rsidP="00C90737">
            <w:pPr>
              <w:spacing w:line="360" w:lineRule="auto"/>
              <w:rPr>
                <w:ins w:id="704" w:author="x64" w:date="2014-12-26T15:42:00Z"/>
                <w:sz w:val="24"/>
                <w:szCs w:val="24"/>
              </w:rPr>
            </w:pPr>
            <w:ins w:id="705" w:author="x64" w:date="2014-12-26T15:42:00Z">
              <w:r>
                <w:rPr>
                  <w:rFonts w:hint="eastAsia"/>
                  <w:sz w:val="24"/>
                  <w:szCs w:val="24"/>
                </w:rPr>
                <w:t>0-1</w:t>
              </w:r>
            </w:ins>
          </w:p>
        </w:tc>
      </w:tr>
      <w:tr w:rsidR="00C90737" w:rsidTr="00C90737">
        <w:trPr>
          <w:ins w:id="706" w:author="x64" w:date="2014-12-26T15:42:00Z"/>
        </w:trPr>
        <w:tc>
          <w:tcPr>
            <w:tcW w:w="1152" w:type="dxa"/>
            <w:vMerge/>
          </w:tcPr>
          <w:p w:rsidR="00C90737" w:rsidRDefault="00C90737" w:rsidP="00C90737">
            <w:pPr>
              <w:spacing w:line="360" w:lineRule="auto"/>
              <w:rPr>
                <w:ins w:id="707" w:author="x64" w:date="2014-12-26T15:42:00Z"/>
                <w:sz w:val="24"/>
                <w:szCs w:val="24"/>
              </w:rPr>
            </w:pPr>
          </w:p>
        </w:tc>
        <w:tc>
          <w:tcPr>
            <w:tcW w:w="1797" w:type="dxa"/>
          </w:tcPr>
          <w:p w:rsidR="00C90737" w:rsidRDefault="00C90737" w:rsidP="00C90737">
            <w:pPr>
              <w:spacing w:line="360" w:lineRule="auto"/>
              <w:rPr>
                <w:ins w:id="708" w:author="x64" w:date="2014-12-26T15:42:00Z"/>
                <w:sz w:val="24"/>
                <w:szCs w:val="24"/>
              </w:rPr>
            </w:pPr>
            <w:ins w:id="709" w:author="x64" w:date="2014-12-26T15:42:00Z">
              <w:r>
                <w:rPr>
                  <w:rFonts w:hint="eastAsia"/>
                  <w:sz w:val="24"/>
                  <w:szCs w:val="24"/>
                </w:rPr>
                <w:t>cur_bandwidth</w:t>
              </w:r>
            </w:ins>
          </w:p>
        </w:tc>
        <w:tc>
          <w:tcPr>
            <w:tcW w:w="2570" w:type="dxa"/>
          </w:tcPr>
          <w:p w:rsidR="00C90737" w:rsidRDefault="00C90737" w:rsidP="00C90737">
            <w:pPr>
              <w:spacing w:line="360" w:lineRule="auto"/>
              <w:rPr>
                <w:ins w:id="710" w:author="x64" w:date="2014-12-26T15:42:00Z"/>
                <w:sz w:val="24"/>
                <w:szCs w:val="24"/>
              </w:rPr>
            </w:pPr>
            <w:ins w:id="711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当前带宽</w:t>
              </w:r>
            </w:ins>
          </w:p>
        </w:tc>
        <w:tc>
          <w:tcPr>
            <w:tcW w:w="3003" w:type="dxa"/>
          </w:tcPr>
          <w:p w:rsidR="00C90737" w:rsidRDefault="00C90737" w:rsidP="00C90737">
            <w:pPr>
              <w:spacing w:line="360" w:lineRule="auto"/>
              <w:rPr>
                <w:ins w:id="712" w:author="x64" w:date="2014-12-26T15:42:00Z"/>
                <w:sz w:val="24"/>
                <w:szCs w:val="24"/>
              </w:rPr>
            </w:pPr>
            <w:ins w:id="713" w:author="x64" w:date="2014-12-26T15:42:00Z">
              <w:r>
                <w:rPr>
                  <w:rFonts w:hint="eastAsia"/>
                  <w:sz w:val="24"/>
                  <w:szCs w:val="24"/>
                </w:rPr>
                <w:t>0-1</w:t>
              </w:r>
            </w:ins>
          </w:p>
        </w:tc>
      </w:tr>
      <w:tr w:rsidR="00C90737" w:rsidTr="00C90737">
        <w:trPr>
          <w:ins w:id="714" w:author="x64" w:date="2014-12-26T15:42:00Z"/>
        </w:trPr>
        <w:tc>
          <w:tcPr>
            <w:tcW w:w="1152" w:type="dxa"/>
            <w:vMerge/>
          </w:tcPr>
          <w:p w:rsidR="00C90737" w:rsidRDefault="00C90737" w:rsidP="00C90737">
            <w:pPr>
              <w:spacing w:line="360" w:lineRule="auto"/>
              <w:rPr>
                <w:ins w:id="715" w:author="x64" w:date="2014-12-26T15:42:00Z"/>
                <w:sz w:val="24"/>
                <w:szCs w:val="24"/>
              </w:rPr>
            </w:pPr>
          </w:p>
        </w:tc>
        <w:tc>
          <w:tcPr>
            <w:tcW w:w="1797" w:type="dxa"/>
          </w:tcPr>
          <w:p w:rsidR="00C90737" w:rsidRDefault="00C90737" w:rsidP="00C90737">
            <w:pPr>
              <w:spacing w:line="360" w:lineRule="auto"/>
              <w:rPr>
                <w:ins w:id="716" w:author="x64" w:date="2014-12-26T15:42:00Z"/>
                <w:sz w:val="24"/>
                <w:szCs w:val="24"/>
              </w:rPr>
            </w:pPr>
            <w:ins w:id="717" w:author="x64" w:date="2014-12-26T15:42:00Z">
              <w:r>
                <w:rPr>
                  <w:sz w:val="24"/>
                  <w:szCs w:val="24"/>
                </w:rPr>
                <w:t>acc</w:t>
              </w:r>
              <w:r>
                <w:rPr>
                  <w:rFonts w:hint="eastAsia"/>
                  <w:sz w:val="24"/>
                  <w:szCs w:val="24"/>
                </w:rPr>
                <w:t>_bandwidth</w:t>
              </w:r>
            </w:ins>
          </w:p>
        </w:tc>
        <w:tc>
          <w:tcPr>
            <w:tcW w:w="2570" w:type="dxa"/>
          </w:tcPr>
          <w:p w:rsidR="00C90737" w:rsidRDefault="00C90737" w:rsidP="00C90737">
            <w:pPr>
              <w:spacing w:line="360" w:lineRule="auto"/>
              <w:rPr>
                <w:ins w:id="718" w:author="x64" w:date="2014-12-26T15:42:00Z"/>
                <w:sz w:val="24"/>
                <w:szCs w:val="24"/>
              </w:rPr>
            </w:pPr>
            <w:ins w:id="719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加速后带宽</w:t>
              </w:r>
            </w:ins>
          </w:p>
        </w:tc>
        <w:tc>
          <w:tcPr>
            <w:tcW w:w="3003" w:type="dxa"/>
          </w:tcPr>
          <w:p w:rsidR="00C90737" w:rsidRDefault="00C90737" w:rsidP="00C90737">
            <w:pPr>
              <w:spacing w:line="360" w:lineRule="auto"/>
              <w:rPr>
                <w:ins w:id="720" w:author="x64" w:date="2014-12-26T15:42:00Z"/>
                <w:sz w:val="24"/>
                <w:szCs w:val="24"/>
              </w:rPr>
            </w:pPr>
            <w:ins w:id="721" w:author="x64" w:date="2014-12-26T15:42:00Z">
              <w:r>
                <w:rPr>
                  <w:rFonts w:hint="eastAsia"/>
                  <w:sz w:val="24"/>
                  <w:szCs w:val="24"/>
                </w:rPr>
                <w:t>0-1</w:t>
              </w:r>
            </w:ins>
          </w:p>
        </w:tc>
      </w:tr>
      <w:tr w:rsidR="00C90737" w:rsidTr="00C90737">
        <w:trPr>
          <w:ins w:id="722" w:author="x64" w:date="2014-12-26T15:42:00Z"/>
        </w:trPr>
        <w:tc>
          <w:tcPr>
            <w:tcW w:w="1152" w:type="dxa"/>
            <w:vMerge/>
          </w:tcPr>
          <w:p w:rsidR="00C90737" w:rsidRDefault="00C90737" w:rsidP="00C90737">
            <w:pPr>
              <w:spacing w:line="360" w:lineRule="auto"/>
              <w:rPr>
                <w:ins w:id="723" w:author="x64" w:date="2014-12-26T15:42:00Z"/>
                <w:sz w:val="24"/>
                <w:szCs w:val="24"/>
              </w:rPr>
            </w:pPr>
          </w:p>
        </w:tc>
        <w:tc>
          <w:tcPr>
            <w:tcW w:w="1797" w:type="dxa"/>
          </w:tcPr>
          <w:p w:rsidR="00C90737" w:rsidRDefault="00C90737" w:rsidP="00C90737">
            <w:pPr>
              <w:spacing w:line="360" w:lineRule="auto"/>
              <w:rPr>
                <w:ins w:id="724" w:author="x64" w:date="2014-12-26T15:42:00Z"/>
                <w:sz w:val="24"/>
                <w:szCs w:val="24"/>
              </w:rPr>
            </w:pPr>
            <w:ins w:id="725" w:author="x64" w:date="2014-12-26T15:42:00Z">
              <w:r>
                <w:rPr>
                  <w:rFonts w:hint="eastAsia"/>
                  <w:sz w:val="24"/>
                  <w:szCs w:val="24"/>
                </w:rPr>
                <w:t>acc_remaintime</w:t>
              </w:r>
            </w:ins>
          </w:p>
        </w:tc>
        <w:tc>
          <w:tcPr>
            <w:tcW w:w="2570" w:type="dxa"/>
          </w:tcPr>
          <w:p w:rsidR="00C90737" w:rsidRDefault="00C90737" w:rsidP="00C90737">
            <w:pPr>
              <w:spacing w:line="360" w:lineRule="auto"/>
              <w:rPr>
                <w:ins w:id="726" w:author="x64" w:date="2014-12-26T15:42:00Z"/>
                <w:sz w:val="24"/>
                <w:szCs w:val="24"/>
              </w:rPr>
            </w:pPr>
            <w:ins w:id="727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加速剩余时间</w:t>
              </w:r>
              <w:r w:rsidRPr="003D5FE4">
                <w:rPr>
                  <w:rFonts w:hint="eastAsia"/>
                  <w:sz w:val="24"/>
                  <w:szCs w:val="24"/>
                </w:rPr>
                <w:t xml:space="preserve"> </w:t>
              </w:r>
              <w:r w:rsidRPr="003D5FE4">
                <w:rPr>
                  <w:rFonts w:hint="eastAsia"/>
                  <w:sz w:val="24"/>
                  <w:szCs w:val="24"/>
                </w:rPr>
                <w:t>秒</w:t>
              </w:r>
            </w:ins>
          </w:p>
        </w:tc>
        <w:tc>
          <w:tcPr>
            <w:tcW w:w="3003" w:type="dxa"/>
          </w:tcPr>
          <w:p w:rsidR="00C90737" w:rsidRDefault="00C90737" w:rsidP="00C90737">
            <w:pPr>
              <w:spacing w:line="360" w:lineRule="auto"/>
              <w:rPr>
                <w:ins w:id="728" w:author="x64" w:date="2014-12-26T15:42:00Z"/>
                <w:sz w:val="24"/>
                <w:szCs w:val="24"/>
              </w:rPr>
            </w:pPr>
            <w:ins w:id="729" w:author="x64" w:date="2014-12-26T15:42:00Z">
              <w:r>
                <w:rPr>
                  <w:rFonts w:hint="eastAsia"/>
                  <w:sz w:val="24"/>
                  <w:szCs w:val="24"/>
                </w:rPr>
                <w:t>0-1</w:t>
              </w:r>
            </w:ins>
          </w:p>
        </w:tc>
      </w:tr>
    </w:tbl>
    <w:p w:rsidR="00C90737" w:rsidRPr="0005786D" w:rsidRDefault="008E1939" w:rsidP="00C90737">
      <w:pPr>
        <w:rPr>
          <w:ins w:id="730" w:author="x64" w:date="2014-12-26T15:42:00Z"/>
          <w:rFonts w:ascii="微软雅黑" w:eastAsia="微软雅黑" w:hAnsi="微软雅黑"/>
          <w:color w:val="FF0000"/>
          <w:szCs w:val="21"/>
          <w:rPrChange w:id="731" w:author="x64" w:date="2015-01-09T10:41:00Z">
            <w:rPr>
              <w:ins w:id="732" w:author="x64" w:date="2014-12-26T15:42:00Z"/>
            </w:rPr>
          </w:rPrChange>
        </w:rPr>
      </w:pPr>
      <w:ins w:id="733" w:author="x64" w:date="2015-01-09T10:23:00Z">
        <w:r w:rsidRPr="0005786D">
          <w:rPr>
            <w:rFonts w:ascii="微软雅黑" w:eastAsia="微软雅黑" w:hAnsi="微软雅黑" w:hint="eastAsia"/>
            <w:color w:val="FF0000"/>
            <w:szCs w:val="21"/>
            <w:rPrChange w:id="734" w:author="x64" w:date="2015-01-09T10:41:00Z">
              <w:rPr>
                <w:rFonts w:hint="eastAsia"/>
              </w:rPr>
            </w:rPrChange>
          </w:rPr>
          <w:t>注：开启加速</w:t>
        </w:r>
      </w:ins>
      <w:ins w:id="735" w:author="x64" w:date="2015-01-09T10:38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36" w:author="x64" w:date="2015-01-09T10:41:00Z">
              <w:rPr>
                <w:rFonts w:hint="eastAsia"/>
              </w:rPr>
            </w:rPrChange>
          </w:rPr>
          <w:t>后</w:t>
        </w:r>
      </w:ins>
      <w:ins w:id="737" w:author="x64" w:date="2015-01-09T10:24:00Z">
        <w:r w:rsidRPr="0005786D">
          <w:rPr>
            <w:rFonts w:ascii="微软雅黑" w:eastAsia="微软雅黑" w:hAnsi="微软雅黑" w:hint="eastAsia"/>
            <w:color w:val="FF0000"/>
            <w:szCs w:val="21"/>
            <w:rPrChange w:id="738" w:author="x64" w:date="2015-01-09T10:41:00Z">
              <w:rPr>
                <w:rFonts w:hint="eastAsia"/>
              </w:rPr>
            </w:rPrChange>
          </w:rPr>
          <w:t>返回的消息</w:t>
        </w:r>
      </w:ins>
      <w:ins w:id="739" w:author="x64" w:date="2015-01-09T10:36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40" w:author="x64" w:date="2015-01-09T10:41:00Z">
              <w:rPr>
                <w:rFonts w:hint="eastAsia"/>
              </w:rPr>
            </w:rPrChange>
          </w:rPr>
          <w:t>如果</w:t>
        </w:r>
        <w:r w:rsidR="00F604CE" w:rsidRPr="0005786D">
          <w:rPr>
            <w:rFonts w:ascii="微软雅黑" w:eastAsia="微软雅黑" w:hAnsi="微软雅黑"/>
            <w:color w:val="FF0000"/>
            <w:szCs w:val="21"/>
            <w:rPrChange w:id="741" w:author="x64" w:date="2015-01-09T10:41:00Z">
              <w:rPr/>
            </w:rPrChange>
          </w:rPr>
          <w:t>errorco</w:t>
        </w:r>
      </w:ins>
      <w:ins w:id="742" w:author="x64" w:date="2015-01-09T10:37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43" w:author="x64" w:date="2015-01-09T10:41:00Z">
              <w:rPr>
                <w:rFonts w:hint="eastAsia"/>
              </w:rPr>
            </w:rPrChange>
          </w:rPr>
          <w:t>de为114，表示消息延迟，需要</w:t>
        </w:r>
      </w:ins>
      <w:ins w:id="744" w:author="x64" w:date="2015-01-09T10:38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45" w:author="x64" w:date="2015-01-09T10:41:00Z">
              <w:rPr>
                <w:rFonts w:hint="eastAsia"/>
              </w:rPr>
            </w:rPrChange>
          </w:rPr>
          <w:t>终端</w:t>
        </w:r>
      </w:ins>
      <w:ins w:id="746" w:author="x64" w:date="2015-01-09T10:37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47" w:author="x64" w:date="2015-01-09T10:41:00Z">
              <w:rPr>
                <w:rFonts w:hint="eastAsia"/>
              </w:rPr>
            </w:rPrChange>
          </w:rPr>
          <w:t>轮询</w:t>
        </w:r>
      </w:ins>
      <w:ins w:id="748" w:author="x64" w:date="2015-01-09T10:42:00Z">
        <w:r w:rsidR="00ED21BB">
          <w:rPr>
            <w:rFonts w:ascii="微软雅黑" w:eastAsia="微软雅黑" w:hAnsi="微软雅黑" w:hint="eastAsia"/>
            <w:color w:val="FF0000"/>
            <w:szCs w:val="21"/>
          </w:rPr>
          <w:t>加速</w:t>
        </w:r>
        <w:r w:rsidR="00ED21BB">
          <w:rPr>
            <w:rFonts w:ascii="微软雅黑" w:eastAsia="微软雅黑" w:hAnsi="微软雅黑"/>
            <w:color w:val="FF0000"/>
            <w:szCs w:val="21"/>
          </w:rPr>
          <w:t>服务状态</w:t>
        </w:r>
      </w:ins>
      <w:ins w:id="749" w:author="x64" w:date="2015-01-09T10:37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50" w:author="x64" w:date="2015-01-09T10:41:00Z">
              <w:rPr>
                <w:rFonts w:hint="eastAsia"/>
              </w:rPr>
            </w:rPrChange>
          </w:rPr>
          <w:t>，直到返回正确的data</w:t>
        </w:r>
      </w:ins>
      <w:ins w:id="751" w:author="x64" w:date="2015-01-09T10:38:00Z">
        <w:r w:rsidR="00F604CE" w:rsidRPr="0005786D">
          <w:rPr>
            <w:rFonts w:ascii="微软雅黑" w:eastAsia="微软雅黑" w:hAnsi="微软雅黑" w:hint="eastAsia"/>
            <w:color w:val="FF0000"/>
            <w:szCs w:val="21"/>
            <w:rPrChange w:id="752" w:author="x64" w:date="2015-01-09T10:41:00Z">
              <w:rPr>
                <w:rFonts w:hint="eastAsia"/>
              </w:rPr>
            </w:rPrChange>
          </w:rPr>
          <w:t>。终端轮询超时时间暂定3分钟。</w:t>
        </w:r>
      </w:ins>
    </w:p>
    <w:p w:rsidR="00C90737" w:rsidRPr="00FB765C" w:rsidRDefault="00C90737" w:rsidP="00C90737">
      <w:pPr>
        <w:pStyle w:val="2"/>
        <w:rPr>
          <w:ins w:id="753" w:author="x64" w:date="2014-12-26T15:42:00Z"/>
        </w:rPr>
      </w:pPr>
      <w:ins w:id="754" w:author="x64" w:date="2014-12-26T15:42:00Z">
        <w:r>
          <w:rPr>
            <w:rFonts w:hint="eastAsia"/>
          </w:rPr>
          <w:t>停止加速服务</w:t>
        </w:r>
        <w:r>
          <w:rPr>
            <w:rFonts w:hint="eastAsia"/>
          </w:rPr>
          <w:t xml:space="preserve">cmd = </w:t>
        </w:r>
        <w:r>
          <w:t>0x0601</w:t>
        </w:r>
      </w:ins>
    </w:p>
    <w:p w:rsidR="00C90737" w:rsidRDefault="00C90737" w:rsidP="00C90737">
      <w:pPr>
        <w:rPr>
          <w:ins w:id="755" w:author="x64" w:date="2014-12-26T15:42:00Z"/>
        </w:rPr>
      </w:pPr>
      <w:ins w:id="756" w:author="x64" w:date="2014-12-26T15:42:00Z">
        <w:r>
          <w:rPr>
            <w:rFonts w:hint="eastAsia"/>
          </w:rPr>
          <w:t>c</w:t>
        </w:r>
        <w:r>
          <w:t>-&gt;S</w:t>
        </w:r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90737" w:rsidRPr="00225C3C" w:rsidTr="00C90737">
        <w:trPr>
          <w:ins w:id="757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758" w:author="x64" w:date="2014-12-26T15:42:00Z"/>
                <w:b/>
                <w:sz w:val="24"/>
                <w:szCs w:val="24"/>
              </w:rPr>
            </w:pPr>
            <w:ins w:id="75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760" w:author="x64" w:date="2014-12-26T15:42:00Z"/>
                <w:b/>
                <w:sz w:val="24"/>
                <w:szCs w:val="24"/>
              </w:rPr>
            </w:pPr>
            <w:ins w:id="76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762" w:author="x64" w:date="2014-12-26T15:42:00Z"/>
                <w:b/>
                <w:sz w:val="24"/>
                <w:szCs w:val="24"/>
              </w:rPr>
            </w:pPr>
            <w:ins w:id="76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764" w:author="x64" w:date="2014-12-26T15:42:00Z"/>
                <w:b/>
                <w:sz w:val="24"/>
                <w:szCs w:val="24"/>
              </w:rPr>
            </w:pPr>
            <w:ins w:id="76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766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767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768" w:author="x64" w:date="2014-12-26T15:42:00Z"/>
                <w:sz w:val="24"/>
                <w:szCs w:val="24"/>
              </w:rPr>
            </w:pPr>
            <w:ins w:id="769" w:author="x64" w:date="2014-12-26T15:42:00Z">
              <w:r>
                <w:rPr>
                  <w:sz w:val="24"/>
                  <w:szCs w:val="24"/>
                </w:rPr>
                <w:t>dev_name</w:t>
              </w:r>
            </w:ins>
          </w:p>
        </w:tc>
        <w:tc>
          <w:tcPr>
            <w:tcW w:w="2788" w:type="dxa"/>
          </w:tcPr>
          <w:p w:rsidR="00C90737" w:rsidRPr="00231103" w:rsidRDefault="00C90737" w:rsidP="00C90737">
            <w:pPr>
              <w:spacing w:line="360" w:lineRule="auto"/>
              <w:rPr>
                <w:ins w:id="770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  <w:ins w:id="771" w:author="x64" w:date="2014-12-26T15:42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客户端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设备标识</w:t>
              </w:r>
            </w:ins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772" w:author="x64" w:date="2014-12-26T15:42:00Z"/>
                <w:sz w:val="24"/>
                <w:szCs w:val="24"/>
              </w:rPr>
            </w:pPr>
          </w:p>
        </w:tc>
      </w:tr>
    </w:tbl>
    <w:p w:rsidR="00C90737" w:rsidRDefault="00C90737" w:rsidP="00C90737">
      <w:pPr>
        <w:rPr>
          <w:ins w:id="773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774" w:author="x64" w:date="2014-12-26T15:42:00Z"/>
        </w:rPr>
      </w:pPr>
      <w:ins w:id="775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90737" w:rsidRPr="00225C3C" w:rsidTr="00C90737">
        <w:trPr>
          <w:ins w:id="776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777" w:author="x64" w:date="2014-12-26T15:42:00Z"/>
                <w:b/>
                <w:sz w:val="24"/>
                <w:szCs w:val="24"/>
              </w:rPr>
            </w:pPr>
            <w:ins w:id="778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779" w:author="x64" w:date="2014-12-26T15:42:00Z"/>
                <w:b/>
                <w:sz w:val="24"/>
                <w:szCs w:val="24"/>
              </w:rPr>
            </w:pPr>
            <w:ins w:id="780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781" w:author="x64" w:date="2014-12-26T15:42:00Z"/>
                <w:b/>
                <w:sz w:val="24"/>
                <w:szCs w:val="24"/>
              </w:rPr>
            </w:pPr>
            <w:ins w:id="782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783" w:author="x64" w:date="2014-12-26T15:42:00Z"/>
                <w:b/>
                <w:sz w:val="24"/>
                <w:szCs w:val="24"/>
              </w:rPr>
            </w:pPr>
            <w:ins w:id="784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785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786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787" w:author="x64" w:date="2014-12-26T15:42:00Z"/>
                <w:sz w:val="24"/>
                <w:szCs w:val="24"/>
              </w:rPr>
            </w:pPr>
          </w:p>
        </w:tc>
        <w:tc>
          <w:tcPr>
            <w:tcW w:w="2788" w:type="dxa"/>
          </w:tcPr>
          <w:p w:rsidR="00C90737" w:rsidRDefault="00C90737" w:rsidP="00C90737">
            <w:pPr>
              <w:spacing w:line="360" w:lineRule="auto"/>
              <w:rPr>
                <w:ins w:id="788" w:author="x64" w:date="2014-12-26T15:42:00Z"/>
                <w:sz w:val="24"/>
                <w:szCs w:val="24"/>
              </w:rPr>
            </w:pPr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789" w:author="x64" w:date="2014-12-26T15:42:00Z"/>
                <w:sz w:val="24"/>
                <w:szCs w:val="24"/>
              </w:rPr>
            </w:pPr>
          </w:p>
        </w:tc>
      </w:tr>
    </w:tbl>
    <w:p w:rsidR="00C90737" w:rsidRDefault="00C90737" w:rsidP="00C90737">
      <w:pPr>
        <w:rPr>
          <w:ins w:id="790" w:author="x64" w:date="2014-12-26T15:42:00Z"/>
        </w:rPr>
      </w:pPr>
    </w:p>
    <w:p w:rsidR="00C90737" w:rsidRPr="00FB765C" w:rsidRDefault="00A364A1" w:rsidP="00C90737">
      <w:pPr>
        <w:pStyle w:val="2"/>
        <w:numPr>
          <w:ilvl w:val="0"/>
          <w:numId w:val="0"/>
        </w:numPr>
        <w:rPr>
          <w:ins w:id="791" w:author="x64" w:date="2014-12-26T15:42:00Z"/>
        </w:rPr>
      </w:pPr>
      <w:ins w:id="792" w:author="x64" w:date="2014-12-26T15:42:00Z">
        <w:r>
          <w:rPr>
            <w:rFonts w:hint="eastAsia"/>
          </w:rPr>
          <w:t>8.3</w:t>
        </w:r>
      </w:ins>
      <w:ins w:id="793" w:author="x64" w:date="2015-01-06T10:47:00Z">
        <w:r>
          <w:rPr>
            <w:rFonts w:hint="eastAsia"/>
          </w:rPr>
          <w:t>查询</w:t>
        </w:r>
        <w:r>
          <w:t>加速服务</w:t>
        </w:r>
        <w:r>
          <w:rPr>
            <w:rFonts w:hint="eastAsia"/>
          </w:rPr>
          <w:t>状态接口</w:t>
        </w:r>
        <w:r>
          <w:rPr>
            <w:rFonts w:hint="eastAsia"/>
          </w:rPr>
          <w:t xml:space="preserve">cmd = </w:t>
        </w:r>
        <w:r>
          <w:t>0x0602</w:t>
        </w:r>
      </w:ins>
    </w:p>
    <w:p w:rsidR="00C90737" w:rsidRPr="00933E3D" w:rsidRDefault="00C90737" w:rsidP="00C90737">
      <w:pPr>
        <w:rPr>
          <w:ins w:id="794" w:author="x64" w:date="2014-12-26T15:42:00Z"/>
        </w:rPr>
      </w:pPr>
      <w:ins w:id="795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90737" w:rsidRPr="00225C3C" w:rsidTr="00C90737">
        <w:trPr>
          <w:ins w:id="796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797" w:author="x64" w:date="2014-12-26T15:42:00Z"/>
                <w:b/>
                <w:sz w:val="24"/>
                <w:szCs w:val="24"/>
              </w:rPr>
            </w:pPr>
            <w:ins w:id="798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799" w:author="x64" w:date="2014-12-26T15:42:00Z"/>
                <w:b/>
                <w:sz w:val="24"/>
                <w:szCs w:val="24"/>
              </w:rPr>
            </w:pPr>
            <w:ins w:id="800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801" w:author="x64" w:date="2014-12-26T15:42:00Z"/>
                <w:b/>
                <w:sz w:val="24"/>
                <w:szCs w:val="24"/>
              </w:rPr>
            </w:pPr>
            <w:ins w:id="802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803" w:author="x64" w:date="2014-12-26T15:42:00Z"/>
                <w:b/>
                <w:sz w:val="24"/>
                <w:szCs w:val="24"/>
              </w:rPr>
            </w:pPr>
            <w:ins w:id="804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805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806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807" w:author="x64" w:date="2014-12-26T15:42:00Z"/>
                <w:sz w:val="24"/>
                <w:szCs w:val="24"/>
              </w:rPr>
            </w:pPr>
          </w:p>
        </w:tc>
        <w:tc>
          <w:tcPr>
            <w:tcW w:w="2788" w:type="dxa"/>
          </w:tcPr>
          <w:p w:rsidR="00C90737" w:rsidRDefault="00C90737" w:rsidP="00C90737">
            <w:pPr>
              <w:spacing w:line="360" w:lineRule="auto"/>
              <w:rPr>
                <w:ins w:id="808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809" w:author="x64" w:date="2014-12-26T15:42:00Z"/>
                <w:sz w:val="24"/>
                <w:szCs w:val="24"/>
              </w:rPr>
            </w:pPr>
          </w:p>
        </w:tc>
      </w:tr>
    </w:tbl>
    <w:p w:rsidR="00C90737" w:rsidRDefault="00C90737" w:rsidP="00C90737">
      <w:pPr>
        <w:rPr>
          <w:ins w:id="810" w:author="x64" w:date="2014-12-26T15:42:00Z"/>
        </w:rPr>
      </w:pPr>
    </w:p>
    <w:p w:rsidR="00C90737" w:rsidRDefault="00C90737" w:rsidP="00C90737">
      <w:pPr>
        <w:rPr>
          <w:ins w:id="811" w:author="x64" w:date="2014-12-26T15:42:00Z"/>
        </w:rPr>
      </w:pPr>
      <w:ins w:id="812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2012"/>
        <w:gridCol w:w="2525"/>
        <w:gridCol w:w="2861"/>
      </w:tblGrid>
      <w:tr w:rsidR="00845DAA" w:rsidRPr="00225C3C" w:rsidTr="00F604CE">
        <w:trPr>
          <w:ins w:id="813" w:author="x64" w:date="2014-12-26T15:42:00Z"/>
        </w:trPr>
        <w:tc>
          <w:tcPr>
            <w:tcW w:w="1124" w:type="dxa"/>
            <w:vMerge w:val="restart"/>
            <w:vAlign w:val="center"/>
          </w:tcPr>
          <w:p w:rsidR="00845DAA" w:rsidRDefault="00845DAA" w:rsidP="00C90737">
            <w:pPr>
              <w:spacing w:line="360" w:lineRule="auto"/>
              <w:jc w:val="center"/>
              <w:rPr>
                <w:ins w:id="814" w:author="x64" w:date="2014-12-26T15:42:00Z"/>
                <w:b/>
                <w:sz w:val="24"/>
                <w:szCs w:val="24"/>
              </w:rPr>
            </w:pPr>
            <w:ins w:id="81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2012" w:type="dxa"/>
          </w:tcPr>
          <w:p w:rsidR="00845DAA" w:rsidRPr="00225C3C" w:rsidRDefault="00845DAA" w:rsidP="00C90737">
            <w:pPr>
              <w:spacing w:line="360" w:lineRule="auto"/>
              <w:rPr>
                <w:ins w:id="816" w:author="x64" w:date="2014-12-26T15:42:00Z"/>
                <w:b/>
                <w:sz w:val="24"/>
                <w:szCs w:val="24"/>
              </w:rPr>
            </w:pPr>
            <w:ins w:id="81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525" w:type="dxa"/>
          </w:tcPr>
          <w:p w:rsidR="00845DAA" w:rsidRPr="00225C3C" w:rsidRDefault="00845DAA" w:rsidP="00C90737">
            <w:pPr>
              <w:spacing w:line="360" w:lineRule="auto"/>
              <w:rPr>
                <w:ins w:id="818" w:author="x64" w:date="2014-12-26T15:42:00Z"/>
                <w:b/>
                <w:sz w:val="24"/>
                <w:szCs w:val="24"/>
              </w:rPr>
            </w:pPr>
            <w:ins w:id="81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2861" w:type="dxa"/>
          </w:tcPr>
          <w:p w:rsidR="00845DAA" w:rsidRPr="00225C3C" w:rsidRDefault="00845DAA" w:rsidP="00C90737">
            <w:pPr>
              <w:spacing w:line="360" w:lineRule="auto"/>
              <w:rPr>
                <w:ins w:id="820" w:author="x64" w:date="2014-12-26T15:42:00Z"/>
                <w:b/>
                <w:sz w:val="24"/>
                <w:szCs w:val="24"/>
              </w:rPr>
            </w:pPr>
            <w:ins w:id="82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845DAA" w:rsidRPr="00225C3C" w:rsidTr="00F604CE">
        <w:trPr>
          <w:trHeight w:val="1058"/>
          <w:ins w:id="822" w:author="x64" w:date="2014-12-30T16:39:00Z"/>
        </w:trPr>
        <w:tc>
          <w:tcPr>
            <w:tcW w:w="1124" w:type="dxa"/>
            <w:vMerge/>
            <w:vAlign w:val="center"/>
          </w:tcPr>
          <w:p w:rsidR="00845DAA" w:rsidRDefault="00845DAA" w:rsidP="00C90737">
            <w:pPr>
              <w:spacing w:line="360" w:lineRule="auto"/>
              <w:jc w:val="center"/>
              <w:rPr>
                <w:ins w:id="823" w:author="x64" w:date="2014-12-30T16:39:00Z"/>
                <w:b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24" w:author="x64" w:date="2014-12-30T16:39:00Z"/>
                <w:b/>
                <w:sz w:val="24"/>
                <w:szCs w:val="24"/>
              </w:rPr>
            </w:pPr>
            <w:ins w:id="825" w:author="x64" w:date="2014-12-30T16:40:00Z">
              <w:r>
                <w:rPr>
                  <w:sz w:val="24"/>
                  <w:szCs w:val="24"/>
                </w:rPr>
                <w:t>acc_state</w:t>
              </w:r>
            </w:ins>
          </w:p>
        </w:tc>
        <w:tc>
          <w:tcPr>
            <w:tcW w:w="2525" w:type="dxa"/>
          </w:tcPr>
          <w:p w:rsidR="00845DAA" w:rsidRDefault="00845DAA" w:rsidP="00362C0E">
            <w:pPr>
              <w:autoSpaceDE w:val="0"/>
              <w:autoSpaceDN w:val="0"/>
              <w:adjustRightInd w:val="0"/>
              <w:ind w:left="200"/>
              <w:jc w:val="left"/>
              <w:rPr>
                <w:ins w:id="826" w:author="x64" w:date="2014-12-30T16:42:00Z"/>
                <w:sz w:val="24"/>
                <w:szCs w:val="24"/>
              </w:rPr>
            </w:pPr>
            <w:ins w:id="827" w:author="x64" w:date="2014-12-30T16:40:00Z">
              <w:r w:rsidRPr="00280471">
                <w:rPr>
                  <w:rFonts w:hint="eastAsia"/>
                  <w:sz w:val="24"/>
                  <w:szCs w:val="24"/>
                  <w:rPrChange w:id="828" w:author="x64" w:date="2014-12-30T16:40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加速开启状态</w:t>
              </w:r>
            </w:ins>
          </w:p>
          <w:p w:rsidR="00845DAA" w:rsidRDefault="00845DAA">
            <w:pPr>
              <w:autoSpaceDE w:val="0"/>
              <w:autoSpaceDN w:val="0"/>
              <w:adjustRightInd w:val="0"/>
              <w:jc w:val="left"/>
              <w:rPr>
                <w:ins w:id="829" w:author="x64" w:date="2014-12-30T16:42:00Z"/>
                <w:rFonts w:ascii="宋体" w:eastAsia="宋体" w:cs="宋体"/>
                <w:kern w:val="0"/>
                <w:sz w:val="18"/>
                <w:szCs w:val="18"/>
                <w:lang w:val="zh-CN"/>
              </w:rPr>
              <w:pPrChange w:id="830" w:author="x64" w:date="2014-12-30T16:43:00Z">
                <w:pPr>
                  <w:spacing w:line="360" w:lineRule="auto"/>
                </w:pPr>
              </w:pPrChange>
            </w:pPr>
            <w:ins w:id="831" w:author="x64" w:date="2014-12-30T16:42:00Z"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1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、已关闭，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2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、已开启</w:t>
              </w:r>
            </w:ins>
          </w:p>
          <w:p w:rsidR="00845DAA" w:rsidRPr="00280471" w:rsidRDefault="00845DAA">
            <w:pPr>
              <w:spacing w:line="360" w:lineRule="auto"/>
              <w:rPr>
                <w:ins w:id="832" w:author="x64" w:date="2014-12-30T16:39:00Z"/>
                <w:sz w:val="24"/>
                <w:szCs w:val="24"/>
                <w:rPrChange w:id="833" w:author="x64" w:date="2014-12-30T16:40:00Z">
                  <w:rPr>
                    <w:ins w:id="834" w:author="x64" w:date="2014-12-30T16:39:00Z"/>
                    <w:b/>
                    <w:sz w:val="24"/>
                    <w:szCs w:val="24"/>
                  </w:rPr>
                </w:rPrChange>
              </w:rPr>
            </w:pPr>
            <w:ins w:id="835" w:author="x64" w:date="2014-12-30T16:42:00Z"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3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、正在开启，</w:t>
              </w:r>
              <w:r>
                <w:rPr>
                  <w:rFonts w:ascii="宋体" w:eastAsia="宋体" w:cs="宋体"/>
                  <w:kern w:val="0"/>
                  <w:sz w:val="18"/>
                  <w:szCs w:val="18"/>
                  <w:lang w:val="zh-CN"/>
                </w:rPr>
                <w:t>4</w:t>
              </w:r>
              <w:r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、</w:t>
              </w:r>
            </w:ins>
            <w:ins w:id="836" w:author="x64" w:date="2015-01-07T19:48:00Z">
              <w:r w:rsidR="00D95363">
                <w:rPr>
                  <w:rFonts w:ascii="宋体" w:eastAsia="宋体" w:cs="宋体" w:hint="eastAsia"/>
                  <w:kern w:val="0"/>
                  <w:sz w:val="18"/>
                  <w:szCs w:val="18"/>
                  <w:lang w:val="zh-CN"/>
                </w:rPr>
                <w:t>查询中</w:t>
              </w:r>
            </w:ins>
          </w:p>
        </w:tc>
        <w:tc>
          <w:tcPr>
            <w:tcW w:w="2861" w:type="dxa"/>
          </w:tcPr>
          <w:p w:rsidR="00845DAA" w:rsidRPr="000B36D0" w:rsidRDefault="00845DAA" w:rsidP="00C90737">
            <w:pPr>
              <w:spacing w:line="360" w:lineRule="auto"/>
              <w:rPr>
                <w:ins w:id="837" w:author="x64" w:date="2014-12-30T16:39:00Z"/>
                <w:sz w:val="24"/>
                <w:szCs w:val="24"/>
                <w:rPrChange w:id="838" w:author="x64" w:date="2014-12-30T16:44:00Z">
                  <w:rPr>
                    <w:ins w:id="839" w:author="x64" w:date="2014-12-30T16:39:00Z"/>
                    <w:b/>
                    <w:sz w:val="24"/>
                    <w:szCs w:val="24"/>
                  </w:rPr>
                </w:rPrChange>
              </w:rPr>
            </w:pPr>
            <w:ins w:id="840" w:author="x64" w:date="2014-12-30T16:42:00Z">
              <w:r w:rsidRPr="000B36D0">
                <w:rPr>
                  <w:sz w:val="24"/>
                  <w:szCs w:val="24"/>
                  <w:rPrChange w:id="841" w:author="x64" w:date="2014-12-30T16:44:00Z">
                    <w:rPr>
                      <w:b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</w:tr>
      <w:tr w:rsidR="00845DAA" w:rsidTr="00F604CE">
        <w:trPr>
          <w:ins w:id="842" w:author="x64" w:date="2014-12-26T15:42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43" w:author="x64" w:date="2014-12-26T15:42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44" w:author="x64" w:date="2014-12-26T15:42:00Z"/>
                <w:sz w:val="24"/>
                <w:szCs w:val="24"/>
              </w:rPr>
            </w:pPr>
            <w:ins w:id="845" w:author="x64" w:date="2014-12-26T15:42:00Z">
              <w:r>
                <w:rPr>
                  <w:rFonts w:hint="eastAsia"/>
                  <w:sz w:val="24"/>
                  <w:szCs w:val="24"/>
                </w:rPr>
                <w:t>is_acc</w:t>
              </w:r>
            </w:ins>
          </w:p>
        </w:tc>
        <w:tc>
          <w:tcPr>
            <w:tcW w:w="2525" w:type="dxa"/>
          </w:tcPr>
          <w:p w:rsidR="00845DAA" w:rsidRDefault="00845DAA">
            <w:pPr>
              <w:spacing w:line="360" w:lineRule="auto"/>
              <w:rPr>
                <w:ins w:id="846" w:author="x64" w:date="2014-12-26T15:42:00Z"/>
                <w:sz w:val="24"/>
                <w:szCs w:val="24"/>
              </w:rPr>
              <w:pPrChange w:id="847" w:author="x64" w:date="2014-12-30T16:40:00Z">
                <w:pPr>
                  <w:tabs>
                    <w:tab w:val="left" w:pos="638"/>
                  </w:tabs>
                  <w:spacing w:line="360" w:lineRule="auto"/>
                </w:pPr>
              </w:pPrChange>
            </w:pPr>
            <w:ins w:id="848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是否支持加速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49" w:author="x64" w:date="2014-12-26T15:42:00Z"/>
                <w:sz w:val="24"/>
                <w:szCs w:val="24"/>
              </w:rPr>
            </w:pPr>
            <w:ins w:id="850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845DAA" w:rsidTr="00F604CE">
        <w:trPr>
          <w:ins w:id="851" w:author="x64" w:date="2014-12-26T15:42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52" w:author="x64" w:date="2014-12-26T15:42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53" w:author="x64" w:date="2014-12-26T15:42:00Z"/>
                <w:sz w:val="24"/>
                <w:szCs w:val="24"/>
              </w:rPr>
            </w:pPr>
            <w:ins w:id="854" w:author="x64" w:date="2014-12-26T15:42:00Z">
              <w:r>
                <w:rPr>
                  <w:rFonts w:hint="eastAsia"/>
                  <w:sz w:val="24"/>
                  <w:szCs w:val="24"/>
                </w:rPr>
                <w:t>isp</w:t>
              </w:r>
            </w:ins>
          </w:p>
        </w:tc>
        <w:tc>
          <w:tcPr>
            <w:tcW w:w="2525" w:type="dxa"/>
          </w:tcPr>
          <w:p w:rsidR="00845DAA" w:rsidRDefault="00845DAA">
            <w:pPr>
              <w:spacing w:line="360" w:lineRule="auto"/>
              <w:rPr>
                <w:ins w:id="855" w:author="x64" w:date="2014-12-26T15:42:00Z"/>
                <w:sz w:val="24"/>
                <w:szCs w:val="24"/>
              </w:rPr>
              <w:pPrChange w:id="856" w:author="x64" w:date="2014-12-30T16:40:00Z">
                <w:pPr>
                  <w:spacing w:line="360" w:lineRule="auto"/>
                  <w:jc w:val="center"/>
                </w:pPr>
              </w:pPrChange>
            </w:pPr>
            <w:ins w:id="857" w:author="x64" w:date="2015-01-06T11:12:00Z">
              <w:r>
                <w:rPr>
                  <w:rFonts w:hint="eastAsia"/>
                  <w:sz w:val="24"/>
                  <w:szCs w:val="24"/>
                </w:rPr>
                <w:t>1,</w:t>
              </w:r>
            </w:ins>
            <w:ins w:id="858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电信</w:t>
              </w:r>
            </w:ins>
            <w:ins w:id="859" w:author="x64" w:date="2015-01-06T11:12:00Z">
              <w:r>
                <w:rPr>
                  <w:rFonts w:hint="eastAsia"/>
                  <w:sz w:val="24"/>
                  <w:szCs w:val="24"/>
                </w:rPr>
                <w:t>；</w:t>
              </w:r>
            </w:ins>
            <w:ins w:id="860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2</w:t>
              </w:r>
            </w:ins>
            <w:ins w:id="861" w:author="x64" w:date="2015-01-06T11:12:00Z">
              <w:r>
                <w:rPr>
                  <w:rFonts w:hint="eastAsia"/>
                  <w:sz w:val="24"/>
                  <w:szCs w:val="24"/>
                </w:rPr>
                <w:t>,</w:t>
              </w:r>
            </w:ins>
            <w:ins w:id="862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联通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63" w:author="x64" w:date="2014-12-26T15:42:00Z"/>
                <w:sz w:val="24"/>
                <w:szCs w:val="24"/>
              </w:rPr>
            </w:pPr>
            <w:ins w:id="864" w:author="x64" w:date="2014-12-26T15:42:00Z">
              <w:r>
                <w:rPr>
                  <w:sz w:val="24"/>
                  <w:szCs w:val="24"/>
                </w:rPr>
                <w:t>1</w:t>
              </w:r>
            </w:ins>
          </w:p>
        </w:tc>
      </w:tr>
      <w:tr w:rsidR="00845DAA" w:rsidTr="00F604CE">
        <w:trPr>
          <w:trHeight w:val="841"/>
          <w:ins w:id="865" w:author="x64" w:date="2014-12-26T15:42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66" w:author="x64" w:date="2014-12-26T15:42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67" w:author="x64" w:date="2014-12-26T15:42:00Z"/>
                <w:sz w:val="24"/>
                <w:szCs w:val="24"/>
              </w:rPr>
            </w:pPr>
            <w:ins w:id="868" w:author="x64" w:date="2014-12-26T15:42:00Z">
              <w:r>
                <w:rPr>
                  <w:rFonts w:hint="eastAsia"/>
                  <w:sz w:val="24"/>
                  <w:szCs w:val="24"/>
                </w:rPr>
                <w:t>cur_bandwidth</w:t>
              </w:r>
            </w:ins>
          </w:p>
        </w:tc>
        <w:tc>
          <w:tcPr>
            <w:tcW w:w="2525" w:type="dxa"/>
          </w:tcPr>
          <w:p w:rsidR="00845DAA" w:rsidRDefault="00845DAA">
            <w:pPr>
              <w:spacing w:line="360" w:lineRule="auto"/>
              <w:rPr>
                <w:ins w:id="869" w:author="x64" w:date="2014-12-26T15:42:00Z"/>
                <w:sz w:val="24"/>
                <w:szCs w:val="24"/>
              </w:rPr>
              <w:pPrChange w:id="870" w:author="x64" w:date="2014-12-30T16:40:00Z">
                <w:pPr>
                  <w:spacing w:line="360" w:lineRule="auto"/>
                  <w:ind w:firstLineChars="200" w:firstLine="480"/>
                </w:pPr>
              </w:pPrChange>
            </w:pPr>
            <w:ins w:id="871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当前带宽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72" w:author="x64" w:date="2014-12-26T15:42:00Z"/>
                <w:sz w:val="24"/>
                <w:szCs w:val="24"/>
              </w:rPr>
            </w:pPr>
            <w:ins w:id="873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845DAA" w:rsidTr="00F604CE">
        <w:trPr>
          <w:ins w:id="874" w:author="x64" w:date="2014-12-26T15:42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75" w:author="x64" w:date="2014-12-26T15:42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76" w:author="x64" w:date="2014-12-26T15:42:00Z"/>
                <w:sz w:val="24"/>
                <w:szCs w:val="24"/>
              </w:rPr>
            </w:pPr>
            <w:ins w:id="877" w:author="x64" w:date="2014-12-26T15:42:00Z">
              <w:r>
                <w:rPr>
                  <w:rFonts w:hint="eastAsia"/>
                  <w:sz w:val="24"/>
                  <w:szCs w:val="24"/>
                </w:rPr>
                <w:t>max_bandwidth</w:t>
              </w:r>
            </w:ins>
          </w:p>
        </w:tc>
        <w:tc>
          <w:tcPr>
            <w:tcW w:w="2525" w:type="dxa"/>
          </w:tcPr>
          <w:p w:rsidR="00845DAA" w:rsidRDefault="00845DAA">
            <w:pPr>
              <w:spacing w:line="360" w:lineRule="auto"/>
              <w:rPr>
                <w:ins w:id="878" w:author="x64" w:date="2014-12-26T15:42:00Z"/>
                <w:sz w:val="24"/>
                <w:szCs w:val="24"/>
              </w:rPr>
            </w:pPr>
            <w:ins w:id="879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最大加速带宽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80" w:author="x64" w:date="2014-12-26T15:42:00Z"/>
                <w:sz w:val="24"/>
                <w:szCs w:val="24"/>
              </w:rPr>
            </w:pPr>
            <w:ins w:id="881" w:author="x64" w:date="2014-12-26T15:42:00Z">
              <w:r>
                <w:rPr>
                  <w:sz w:val="24"/>
                  <w:szCs w:val="24"/>
                </w:rPr>
                <w:t>1</w:t>
              </w:r>
            </w:ins>
          </w:p>
        </w:tc>
      </w:tr>
      <w:tr w:rsidR="00845DAA" w:rsidTr="00F604CE">
        <w:trPr>
          <w:ins w:id="882" w:author="x64" w:date="2015-01-06T15:25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83" w:author="x64" w:date="2015-01-06T15:25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84" w:author="x64" w:date="2015-01-06T15:25:00Z"/>
                <w:sz w:val="24"/>
                <w:szCs w:val="24"/>
              </w:rPr>
            </w:pPr>
            <w:ins w:id="885" w:author="x64" w:date="2015-01-06T15:25:00Z">
              <w:r>
                <w:rPr>
                  <w:sz w:val="24"/>
                  <w:szCs w:val="24"/>
                </w:rPr>
                <w:t>acc</w:t>
              </w:r>
              <w:r>
                <w:rPr>
                  <w:rFonts w:hint="eastAsia"/>
                  <w:sz w:val="24"/>
                  <w:szCs w:val="24"/>
                </w:rPr>
                <w:t>_bandwidth</w:t>
              </w:r>
            </w:ins>
          </w:p>
        </w:tc>
        <w:tc>
          <w:tcPr>
            <w:tcW w:w="2525" w:type="dxa"/>
          </w:tcPr>
          <w:p w:rsidR="00845DAA" w:rsidRPr="003D5FE4" w:rsidRDefault="00845DAA">
            <w:pPr>
              <w:spacing w:line="360" w:lineRule="auto"/>
              <w:rPr>
                <w:ins w:id="886" w:author="x64" w:date="2015-01-06T15:25:00Z"/>
                <w:sz w:val="24"/>
                <w:szCs w:val="24"/>
              </w:rPr>
            </w:pPr>
            <w:ins w:id="887" w:author="x64" w:date="2015-01-06T15:25:00Z">
              <w:r>
                <w:rPr>
                  <w:rFonts w:hint="eastAsia"/>
                  <w:sz w:val="24"/>
                  <w:szCs w:val="24"/>
                </w:rPr>
                <w:t>加速后带宽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88" w:author="x64" w:date="2015-01-06T15:25:00Z"/>
                <w:sz w:val="24"/>
                <w:szCs w:val="24"/>
              </w:rPr>
            </w:pPr>
            <w:ins w:id="889" w:author="x64" w:date="2015-01-06T15:25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  <w:ins w:id="890" w:author="x64" w:date="2015-01-06T15:26:00Z">
              <w:r>
                <w:rPr>
                  <w:sz w:val="24"/>
                  <w:szCs w:val="24"/>
                </w:rPr>
                <w:t>-1</w:t>
              </w:r>
            </w:ins>
          </w:p>
        </w:tc>
      </w:tr>
      <w:tr w:rsidR="00845DAA" w:rsidTr="00F604CE">
        <w:trPr>
          <w:ins w:id="891" w:author="x64" w:date="2014-12-30T16:40:00Z"/>
        </w:trPr>
        <w:tc>
          <w:tcPr>
            <w:tcW w:w="1124" w:type="dxa"/>
            <w:vMerge/>
          </w:tcPr>
          <w:p w:rsidR="00845DAA" w:rsidRDefault="00845DAA" w:rsidP="00C90737">
            <w:pPr>
              <w:spacing w:line="360" w:lineRule="auto"/>
              <w:rPr>
                <w:ins w:id="892" w:author="x64" w:date="2014-12-30T16:40:00Z"/>
                <w:sz w:val="24"/>
                <w:szCs w:val="24"/>
              </w:rPr>
            </w:pPr>
          </w:p>
        </w:tc>
        <w:tc>
          <w:tcPr>
            <w:tcW w:w="2012" w:type="dxa"/>
          </w:tcPr>
          <w:p w:rsidR="00845DAA" w:rsidRDefault="00845DAA" w:rsidP="00C90737">
            <w:pPr>
              <w:spacing w:line="360" w:lineRule="auto"/>
              <w:rPr>
                <w:ins w:id="893" w:author="x64" w:date="2014-12-30T16:40:00Z"/>
                <w:sz w:val="24"/>
                <w:szCs w:val="24"/>
              </w:rPr>
            </w:pPr>
            <w:ins w:id="894" w:author="x64" w:date="2014-12-30T17:02:00Z">
              <w:r>
                <w:rPr>
                  <w:sz w:val="24"/>
                  <w:szCs w:val="24"/>
                </w:rPr>
                <w:t>acc_remaintime</w:t>
              </w:r>
            </w:ins>
          </w:p>
        </w:tc>
        <w:tc>
          <w:tcPr>
            <w:tcW w:w="2525" w:type="dxa"/>
          </w:tcPr>
          <w:p w:rsidR="00845DAA" w:rsidRPr="003D5FE4" w:rsidRDefault="00845DAA" w:rsidP="00280471">
            <w:pPr>
              <w:spacing w:line="360" w:lineRule="auto"/>
              <w:rPr>
                <w:ins w:id="895" w:author="x64" w:date="2014-12-30T16:40:00Z"/>
                <w:sz w:val="24"/>
                <w:szCs w:val="24"/>
              </w:rPr>
            </w:pPr>
            <w:ins w:id="896" w:author="x64" w:date="2014-12-30T17:02:00Z">
              <w:r>
                <w:rPr>
                  <w:rFonts w:hint="eastAsia"/>
                  <w:sz w:val="24"/>
                  <w:szCs w:val="24"/>
                </w:rPr>
                <w:t>加速</w:t>
              </w:r>
              <w:r>
                <w:rPr>
                  <w:sz w:val="24"/>
                  <w:szCs w:val="24"/>
                </w:rPr>
                <w:t>剩余时间</w:t>
              </w:r>
            </w:ins>
          </w:p>
        </w:tc>
        <w:tc>
          <w:tcPr>
            <w:tcW w:w="2861" w:type="dxa"/>
          </w:tcPr>
          <w:p w:rsidR="00845DAA" w:rsidRDefault="00845DAA" w:rsidP="00C90737">
            <w:pPr>
              <w:spacing w:line="360" w:lineRule="auto"/>
              <w:rPr>
                <w:ins w:id="897" w:author="x64" w:date="2014-12-30T16:40:00Z"/>
                <w:sz w:val="24"/>
                <w:szCs w:val="24"/>
              </w:rPr>
            </w:pPr>
            <w:ins w:id="898" w:author="x64" w:date="2014-12-30T16:41:00Z">
              <w:r>
                <w:rPr>
                  <w:rFonts w:hint="eastAsia"/>
                  <w:sz w:val="24"/>
                  <w:szCs w:val="24"/>
                </w:rPr>
                <w:t>0</w:t>
              </w:r>
              <w:r>
                <w:rPr>
                  <w:sz w:val="24"/>
                  <w:szCs w:val="24"/>
                </w:rPr>
                <w:t>-1</w:t>
              </w:r>
            </w:ins>
          </w:p>
        </w:tc>
      </w:tr>
    </w:tbl>
    <w:p w:rsidR="00F604CE" w:rsidRDefault="00E930B6" w:rsidP="00C90737">
      <w:pPr>
        <w:spacing w:line="360" w:lineRule="auto"/>
        <w:rPr>
          <w:ins w:id="899" w:author="x64" w:date="2015-01-09T10:41:00Z"/>
          <w:rFonts w:ascii="微软雅黑" w:eastAsia="微软雅黑" w:hAnsi="微软雅黑"/>
          <w:color w:val="FF0000"/>
          <w:szCs w:val="21"/>
        </w:rPr>
      </w:pPr>
      <w:ins w:id="900" w:author="x64" w:date="2015-01-06T10:56:00Z">
        <w:r w:rsidRPr="00933245">
          <w:rPr>
            <w:rFonts w:ascii="微软雅黑" w:eastAsia="微软雅黑" w:hAnsi="微软雅黑" w:hint="eastAsia"/>
            <w:color w:val="FF0000"/>
            <w:szCs w:val="21"/>
            <w:rPrChange w:id="901" w:author="x64" w:date="2015-01-06T15:28:00Z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rPrChange>
          </w:rPr>
          <w:t>注</w:t>
        </w:r>
        <w:r w:rsidRPr="00933245">
          <w:rPr>
            <w:rFonts w:ascii="微软雅黑" w:eastAsia="微软雅黑" w:hAnsi="微软雅黑"/>
            <w:color w:val="FF0000"/>
            <w:szCs w:val="21"/>
            <w:rPrChange w:id="902" w:author="x64" w:date="2015-01-06T15:28:00Z">
              <w:rPr>
                <w:rFonts w:ascii="微软雅黑" w:eastAsia="微软雅黑" w:hAnsi="微软雅黑"/>
                <w:color w:val="FF0000"/>
                <w:sz w:val="18"/>
                <w:szCs w:val="18"/>
              </w:rPr>
            </w:rPrChange>
          </w:rPr>
          <w:t>：</w:t>
        </w:r>
      </w:ins>
      <w:ins w:id="903" w:author="x64" w:date="2015-01-09T10:40:00Z">
        <w:r w:rsidR="00F604CE">
          <w:rPr>
            <w:rFonts w:ascii="微软雅黑" w:eastAsia="微软雅黑" w:hAnsi="微软雅黑" w:hint="eastAsia"/>
            <w:color w:val="FF0000"/>
            <w:szCs w:val="21"/>
          </w:rPr>
          <w:t>1，</w:t>
        </w:r>
      </w:ins>
      <w:ins w:id="904" w:author="x64" w:date="2014-12-30T16:41:00Z">
        <w:r w:rsidR="00362C0E" w:rsidRPr="00933245">
          <w:rPr>
            <w:rFonts w:ascii="微软雅黑" w:eastAsia="微软雅黑" w:hAnsi="微软雅黑" w:hint="eastAsia"/>
            <w:color w:val="FF0000"/>
            <w:szCs w:val="21"/>
            <w:rPrChange w:id="905" w:author="x64" w:date="2015-01-06T15:28:00Z">
              <w:rPr>
                <w:rFonts w:hint="eastAsia"/>
                <w:sz w:val="24"/>
                <w:szCs w:val="24"/>
              </w:rPr>
            </w:rPrChange>
          </w:rPr>
          <w:t>如果加速开启状态</w:t>
        </w:r>
      </w:ins>
      <w:ins w:id="906" w:author="x64" w:date="2014-12-30T16:43:00Z">
        <w:r w:rsidR="00DF47FE" w:rsidRPr="00933245">
          <w:rPr>
            <w:rFonts w:ascii="微软雅黑" w:eastAsia="微软雅黑" w:hAnsi="微软雅黑"/>
            <w:color w:val="FF0000"/>
            <w:szCs w:val="21"/>
            <w:rPrChange w:id="907" w:author="x64" w:date="2015-01-06T15:28:00Z">
              <w:rPr>
                <w:sz w:val="24"/>
                <w:szCs w:val="24"/>
              </w:rPr>
            </w:rPrChange>
          </w:rPr>
          <w:t>acc_state</w:t>
        </w:r>
      </w:ins>
      <w:ins w:id="908" w:author="x64" w:date="2014-12-30T16:41:00Z">
        <w:r w:rsidR="00362C0E" w:rsidRPr="00933245">
          <w:rPr>
            <w:rFonts w:ascii="微软雅黑" w:eastAsia="微软雅黑" w:hAnsi="微软雅黑" w:hint="eastAsia"/>
            <w:color w:val="FF0000"/>
            <w:szCs w:val="21"/>
            <w:rPrChange w:id="909" w:author="x64" w:date="2015-01-06T15:28:00Z">
              <w:rPr>
                <w:rFonts w:hint="eastAsia"/>
                <w:sz w:val="24"/>
                <w:szCs w:val="24"/>
              </w:rPr>
            </w:rPrChange>
          </w:rPr>
          <w:t>为</w:t>
        </w:r>
        <w:r w:rsidR="00DF47FE" w:rsidRPr="00933245">
          <w:rPr>
            <w:rFonts w:ascii="微软雅黑" w:eastAsia="微软雅黑" w:hAnsi="微软雅黑" w:hint="eastAsia"/>
            <w:color w:val="FF0000"/>
            <w:szCs w:val="21"/>
            <w:rPrChange w:id="910" w:author="x64" w:date="2015-01-06T15:28:00Z">
              <w:rPr>
                <w:rFonts w:hint="eastAsia"/>
                <w:sz w:val="24"/>
                <w:szCs w:val="24"/>
              </w:rPr>
            </w:rPrChange>
          </w:rPr>
          <w:t>已</w:t>
        </w:r>
      </w:ins>
      <w:ins w:id="911" w:author="x64" w:date="2014-12-30T16:42:00Z">
        <w:r w:rsidR="00362C0E" w:rsidRPr="00933245">
          <w:rPr>
            <w:rFonts w:ascii="微软雅黑" w:eastAsia="微软雅黑" w:hAnsi="微软雅黑" w:hint="eastAsia"/>
            <w:color w:val="FF0000"/>
            <w:szCs w:val="21"/>
            <w:rPrChange w:id="912" w:author="x64" w:date="2015-01-06T15:28:00Z">
              <w:rPr>
                <w:rFonts w:hint="eastAsia"/>
                <w:sz w:val="24"/>
                <w:szCs w:val="24"/>
              </w:rPr>
            </w:rPrChange>
          </w:rPr>
          <w:t>开启时，需要返回</w:t>
        </w:r>
      </w:ins>
      <w:ins w:id="913" w:author="x64" w:date="2014-12-30T17:02:00Z">
        <w:r w:rsidR="00F361DE" w:rsidRPr="00933245">
          <w:rPr>
            <w:rFonts w:ascii="微软雅黑" w:eastAsia="微软雅黑" w:hAnsi="微软雅黑"/>
            <w:color w:val="FF0000"/>
            <w:szCs w:val="21"/>
            <w:rPrChange w:id="914" w:author="x64" w:date="2015-01-06T15:28:00Z">
              <w:rPr>
                <w:sz w:val="24"/>
                <w:szCs w:val="24"/>
              </w:rPr>
            </w:rPrChange>
          </w:rPr>
          <w:t>acc_remaintime</w:t>
        </w:r>
      </w:ins>
      <w:ins w:id="915" w:author="x64" w:date="2015-01-06T15:27:00Z">
        <w:r w:rsidR="0024223B" w:rsidRPr="00933245">
          <w:rPr>
            <w:rFonts w:ascii="微软雅黑" w:eastAsia="微软雅黑" w:hAnsi="微软雅黑" w:hint="eastAsia"/>
            <w:color w:val="FF0000"/>
            <w:szCs w:val="21"/>
            <w:rPrChange w:id="916" w:author="x64" w:date="2015-01-06T15:28:00Z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rPrChange>
          </w:rPr>
          <w:t>即</w:t>
        </w:r>
      </w:ins>
      <w:ins w:id="917" w:author="x64" w:date="2014-12-30T17:03:00Z">
        <w:r w:rsidR="001E5AFF" w:rsidRPr="00933245">
          <w:rPr>
            <w:rFonts w:ascii="微软雅黑" w:eastAsia="微软雅黑" w:hAnsi="微软雅黑" w:hint="eastAsia"/>
            <w:color w:val="FF0000"/>
            <w:szCs w:val="21"/>
            <w:rPrChange w:id="918" w:author="x64" w:date="2015-01-06T15:28:00Z">
              <w:rPr>
                <w:rFonts w:hint="eastAsia"/>
                <w:sz w:val="24"/>
                <w:szCs w:val="24"/>
              </w:rPr>
            </w:rPrChange>
          </w:rPr>
          <w:t>加速剩余时间</w:t>
        </w:r>
      </w:ins>
      <w:ins w:id="919" w:author="x64" w:date="2015-01-06T15:27:00Z">
        <w:r w:rsidR="0024223B" w:rsidRPr="00933245">
          <w:rPr>
            <w:rFonts w:ascii="微软雅黑" w:eastAsia="微软雅黑" w:hAnsi="微软雅黑" w:hint="eastAsia"/>
            <w:color w:val="FF0000"/>
            <w:szCs w:val="21"/>
            <w:rPrChange w:id="920" w:author="x64" w:date="2015-01-06T15:28:00Z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rPrChange>
          </w:rPr>
          <w:t>，</w:t>
        </w:r>
        <w:r w:rsidR="0024223B" w:rsidRPr="00933245">
          <w:rPr>
            <w:rFonts w:ascii="微软雅黑" w:eastAsia="微软雅黑" w:hAnsi="微软雅黑"/>
            <w:color w:val="FF0000"/>
            <w:szCs w:val="21"/>
            <w:rPrChange w:id="921" w:author="x64" w:date="2015-01-06T15:28:00Z">
              <w:rPr>
                <w:rFonts w:ascii="微软雅黑" w:eastAsia="微软雅黑" w:hAnsi="微软雅黑"/>
                <w:color w:val="FF0000"/>
                <w:sz w:val="18"/>
                <w:szCs w:val="18"/>
              </w:rPr>
            </w:rPrChange>
          </w:rPr>
          <w:t>以及</w:t>
        </w:r>
        <w:r w:rsidR="0024223B" w:rsidRPr="0024223B">
          <w:rPr>
            <w:rFonts w:ascii="微软雅黑" w:eastAsia="微软雅黑" w:hAnsi="微软雅黑"/>
            <w:color w:val="FF0000"/>
            <w:szCs w:val="21"/>
            <w:rPrChange w:id="922" w:author="x64" w:date="2015-01-06T15:28:00Z">
              <w:rPr>
                <w:sz w:val="24"/>
                <w:szCs w:val="24"/>
              </w:rPr>
            </w:rPrChange>
          </w:rPr>
          <w:t>acc_bandwidt</w:t>
        </w:r>
        <w:r w:rsidR="0024223B" w:rsidRPr="0024223B">
          <w:rPr>
            <w:rFonts w:ascii="微软雅黑" w:eastAsia="微软雅黑" w:hAnsi="微软雅黑" w:hint="eastAsia"/>
            <w:color w:val="FF0000"/>
            <w:szCs w:val="21"/>
            <w:rPrChange w:id="923" w:author="x64" w:date="2015-01-06T15:28:00Z">
              <w:rPr>
                <w:rFonts w:hint="eastAsia"/>
                <w:sz w:val="24"/>
                <w:szCs w:val="24"/>
              </w:rPr>
            </w:rPrChange>
          </w:rPr>
          <w:t>h即加速后带宽</w:t>
        </w:r>
      </w:ins>
      <w:ins w:id="924" w:author="x64" w:date="2015-01-09T10:41:00Z">
        <w:r w:rsidR="00F604CE">
          <w:rPr>
            <w:rFonts w:ascii="微软雅黑" w:eastAsia="微软雅黑" w:hAnsi="微软雅黑" w:hint="eastAsia"/>
            <w:color w:val="FF0000"/>
            <w:szCs w:val="21"/>
          </w:rPr>
          <w:t>,</w:t>
        </w:r>
      </w:ins>
    </w:p>
    <w:p w:rsidR="00A75262" w:rsidRDefault="00F604CE" w:rsidP="00C90737">
      <w:pPr>
        <w:spacing w:line="360" w:lineRule="auto"/>
        <w:rPr>
          <w:ins w:id="925" w:author="x64" w:date="2015-01-09T10:41:00Z"/>
          <w:rFonts w:ascii="微软雅黑" w:eastAsia="微软雅黑" w:hAnsi="微软雅黑"/>
          <w:color w:val="FF0000"/>
          <w:szCs w:val="21"/>
        </w:rPr>
      </w:pPr>
      <w:ins w:id="926" w:author="x64" w:date="2015-01-09T10:41:00Z">
        <w:r>
          <w:rPr>
            <w:rFonts w:ascii="微软雅黑" w:eastAsia="微软雅黑" w:hAnsi="微软雅黑" w:hint="eastAsia"/>
            <w:color w:val="FF0000"/>
            <w:szCs w:val="21"/>
          </w:rPr>
          <w:t>2，</w:t>
        </w:r>
      </w:ins>
      <w:ins w:id="927" w:author="x64" w:date="2015-01-06T19:17:00Z">
        <w:r w:rsidR="00A75262">
          <w:rPr>
            <w:rFonts w:ascii="微软雅黑" w:eastAsia="微软雅黑" w:hAnsi="微软雅黑" w:hint="eastAsia"/>
            <w:color w:val="FF0000"/>
            <w:szCs w:val="21"/>
          </w:rPr>
          <w:t>如果加速</w:t>
        </w:r>
        <w:r w:rsidR="00A75262">
          <w:rPr>
            <w:rFonts w:ascii="微软雅黑" w:eastAsia="微软雅黑" w:hAnsi="微软雅黑"/>
            <w:color w:val="FF0000"/>
            <w:szCs w:val="21"/>
          </w:rPr>
          <w:t>失败，会</w:t>
        </w:r>
      </w:ins>
      <w:ins w:id="928" w:author="x64" w:date="2015-01-09T10:40:00Z">
        <w:r>
          <w:rPr>
            <w:rFonts w:ascii="微软雅黑" w:eastAsia="微软雅黑" w:hAnsi="微软雅黑" w:hint="eastAsia"/>
            <w:color w:val="FF0000"/>
            <w:szCs w:val="21"/>
          </w:rPr>
          <w:t>在</w:t>
        </w:r>
        <w:r>
          <w:rPr>
            <w:rFonts w:ascii="微软雅黑" w:eastAsia="微软雅黑" w:hAnsi="微软雅黑"/>
            <w:color w:val="FF0000"/>
            <w:szCs w:val="21"/>
          </w:rPr>
          <w:t>errorcode中显示失败的原因</w:t>
        </w:r>
      </w:ins>
      <w:ins w:id="929" w:author="x64" w:date="2015-01-06T19:18:00Z">
        <w:r w:rsidR="00D47D1B">
          <w:rPr>
            <w:rFonts w:ascii="微软雅黑" w:eastAsia="微软雅黑" w:hAnsi="微软雅黑" w:hint="eastAsia"/>
            <w:color w:val="FF0000"/>
            <w:szCs w:val="21"/>
          </w:rPr>
          <w:t>。</w:t>
        </w:r>
      </w:ins>
    </w:p>
    <w:p w:rsidR="00F604CE" w:rsidRPr="0029111E" w:rsidRDefault="00F604CE" w:rsidP="00F604CE">
      <w:pPr>
        <w:rPr>
          <w:ins w:id="930" w:author="x64" w:date="2015-01-09T10:41:00Z"/>
        </w:rPr>
      </w:pPr>
      <w:ins w:id="931" w:author="x64" w:date="2015-01-09T10:41:00Z">
        <w:r>
          <w:rPr>
            <w:rFonts w:ascii="微软雅黑" w:eastAsia="微软雅黑" w:hAnsi="微软雅黑" w:hint="eastAsia"/>
            <w:color w:val="FF0000"/>
            <w:szCs w:val="21"/>
          </w:rPr>
          <w:t>3，</w:t>
        </w:r>
        <w:r w:rsidRPr="00F604CE">
          <w:rPr>
            <w:rFonts w:ascii="微软雅黑" w:eastAsia="微软雅黑" w:hAnsi="微软雅黑" w:hint="eastAsia"/>
            <w:color w:val="FF0000"/>
            <w:rPrChange w:id="932" w:author="x64" w:date="2015-01-09T10:41:00Z">
              <w:rPr>
                <w:rFonts w:hint="eastAsia"/>
              </w:rPr>
            </w:rPrChange>
          </w:rPr>
          <w:t>开启加速后返回的消息如果errorcode为114，表示消息延迟，需要终端轮询，直到返回正确的data。终端轮询超时时间暂定3分钟</w:t>
        </w:r>
        <w:r>
          <w:t>。</w:t>
        </w:r>
      </w:ins>
    </w:p>
    <w:p w:rsidR="00F604CE" w:rsidRPr="00F604CE" w:rsidRDefault="00F604CE" w:rsidP="00C90737">
      <w:pPr>
        <w:spacing w:line="360" w:lineRule="auto"/>
        <w:rPr>
          <w:ins w:id="933" w:author="x64" w:date="2014-12-26T15:42:00Z"/>
          <w:rFonts w:ascii="微软雅黑" w:eastAsia="微软雅黑" w:hAnsi="微软雅黑"/>
          <w:color w:val="FF0000"/>
          <w:szCs w:val="21"/>
          <w:rPrChange w:id="934" w:author="x64" w:date="2015-01-09T10:41:00Z">
            <w:rPr>
              <w:ins w:id="935" w:author="x64" w:date="2014-12-26T15:42:00Z"/>
              <w:sz w:val="24"/>
              <w:szCs w:val="24"/>
            </w:rPr>
          </w:rPrChange>
        </w:rPr>
      </w:pPr>
    </w:p>
    <w:p w:rsidR="00C90737" w:rsidRPr="00FB765C" w:rsidRDefault="00A364A1" w:rsidP="00C90737">
      <w:pPr>
        <w:pStyle w:val="2"/>
        <w:numPr>
          <w:ilvl w:val="0"/>
          <w:numId w:val="0"/>
        </w:numPr>
        <w:ind w:left="576" w:hanging="576"/>
        <w:rPr>
          <w:ins w:id="936" w:author="x64" w:date="2014-12-26T15:42:00Z"/>
        </w:rPr>
      </w:pPr>
      <w:ins w:id="937" w:author="x64" w:date="2014-12-26T15:42:00Z">
        <w:r>
          <w:rPr>
            <w:rFonts w:hint="eastAsia"/>
          </w:rPr>
          <w:t>8.4</w:t>
        </w:r>
        <w:r w:rsidR="00C90737">
          <w:t xml:space="preserve"> </w:t>
        </w:r>
        <w:r w:rsidR="00C90737">
          <w:rPr>
            <w:rFonts w:hint="eastAsia"/>
          </w:rPr>
          <w:t>查询流量</w:t>
        </w:r>
        <w:r w:rsidR="00C90737">
          <w:t>信息</w:t>
        </w:r>
        <w:r w:rsidR="00C90737">
          <w:rPr>
            <w:rFonts w:hint="eastAsia"/>
          </w:rPr>
          <w:t xml:space="preserve">cmd = </w:t>
        </w:r>
      </w:ins>
      <w:ins w:id="938" w:author="x64" w:date="2014-12-26T15:43:00Z">
        <w:r w:rsidR="00C90737">
          <w:t>0x0</w:t>
        </w:r>
      </w:ins>
      <w:ins w:id="939" w:author="x64" w:date="2014-12-26T15:42:00Z">
        <w:r>
          <w:t>603</w:t>
        </w:r>
      </w:ins>
    </w:p>
    <w:p w:rsidR="00C90737" w:rsidRPr="00933E3D" w:rsidRDefault="00C90737" w:rsidP="00C90737">
      <w:pPr>
        <w:rPr>
          <w:ins w:id="940" w:author="x64" w:date="2014-12-26T15:42:00Z"/>
        </w:rPr>
      </w:pPr>
      <w:ins w:id="941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942" w:author="x64" w:date="2014-12-26T15:42:00Z"/>
        </w:rPr>
      </w:pPr>
      <w:ins w:id="943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944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945" w:author="x64" w:date="2014-12-26T15:42:00Z"/>
                <w:b/>
                <w:sz w:val="24"/>
                <w:szCs w:val="24"/>
              </w:rPr>
            </w:pPr>
            <w:ins w:id="946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lastRenderedPageBreak/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947" w:author="x64" w:date="2014-12-26T15:42:00Z"/>
                <w:b/>
                <w:sz w:val="24"/>
                <w:szCs w:val="24"/>
              </w:rPr>
            </w:pPr>
            <w:ins w:id="948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949" w:author="x64" w:date="2014-12-26T15:42:00Z"/>
                <w:b/>
                <w:sz w:val="24"/>
                <w:szCs w:val="24"/>
              </w:rPr>
            </w:pPr>
            <w:ins w:id="950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951" w:author="x64" w:date="2014-12-26T15:42:00Z"/>
                <w:b/>
                <w:sz w:val="24"/>
                <w:szCs w:val="24"/>
              </w:rPr>
            </w:pPr>
            <w:ins w:id="952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953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954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955" w:author="x64" w:date="2014-12-26T15:42:00Z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956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957" w:author="x64" w:date="2014-12-26T15:42:00Z"/>
                <w:sz w:val="24"/>
                <w:szCs w:val="24"/>
              </w:rPr>
            </w:pPr>
          </w:p>
        </w:tc>
      </w:tr>
    </w:tbl>
    <w:p w:rsidR="00C90737" w:rsidRDefault="00C90737" w:rsidP="00C90737">
      <w:pPr>
        <w:rPr>
          <w:ins w:id="958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959" w:author="x64" w:date="2014-12-26T15:42:00Z"/>
        </w:rPr>
      </w:pPr>
      <w:ins w:id="960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4"/>
        <w:gridCol w:w="1558"/>
        <w:gridCol w:w="2668"/>
        <w:gridCol w:w="3122"/>
      </w:tblGrid>
      <w:tr w:rsidR="00C90737" w:rsidRPr="00225C3C" w:rsidTr="00C90737">
        <w:trPr>
          <w:ins w:id="961" w:author="x64" w:date="2014-12-26T15:42:00Z"/>
        </w:trPr>
        <w:tc>
          <w:tcPr>
            <w:tcW w:w="1185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962" w:author="x64" w:date="2014-12-26T15:42:00Z"/>
                <w:b/>
                <w:sz w:val="24"/>
                <w:szCs w:val="24"/>
              </w:rPr>
            </w:pPr>
            <w:ins w:id="96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449" w:type="dxa"/>
          </w:tcPr>
          <w:p w:rsidR="00C90737" w:rsidRPr="00225C3C" w:rsidRDefault="00C90737" w:rsidP="00C90737">
            <w:pPr>
              <w:spacing w:line="360" w:lineRule="auto"/>
              <w:rPr>
                <w:ins w:id="964" w:author="x64" w:date="2014-12-26T15:42:00Z"/>
                <w:b/>
                <w:sz w:val="24"/>
                <w:szCs w:val="24"/>
              </w:rPr>
            </w:pPr>
            <w:ins w:id="96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13" w:type="dxa"/>
          </w:tcPr>
          <w:p w:rsidR="00C90737" w:rsidRPr="00225C3C" w:rsidRDefault="00C90737" w:rsidP="00C90737">
            <w:pPr>
              <w:spacing w:line="360" w:lineRule="auto"/>
              <w:rPr>
                <w:ins w:id="966" w:author="x64" w:date="2014-12-26T15:42:00Z"/>
                <w:b/>
                <w:sz w:val="24"/>
                <w:szCs w:val="24"/>
              </w:rPr>
            </w:pPr>
            <w:ins w:id="96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175" w:type="dxa"/>
          </w:tcPr>
          <w:p w:rsidR="00C90737" w:rsidRPr="00225C3C" w:rsidRDefault="00C90737" w:rsidP="00C90737">
            <w:pPr>
              <w:spacing w:line="360" w:lineRule="auto"/>
              <w:rPr>
                <w:ins w:id="968" w:author="x64" w:date="2014-12-26T15:42:00Z"/>
                <w:b/>
                <w:sz w:val="24"/>
                <w:szCs w:val="24"/>
              </w:rPr>
            </w:pPr>
            <w:ins w:id="96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970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971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972" w:author="x64" w:date="2014-12-26T15:42:00Z"/>
                <w:sz w:val="24"/>
                <w:szCs w:val="24"/>
              </w:rPr>
            </w:pPr>
            <w:ins w:id="973" w:author="x64" w:date="2014-12-26T15:42:00Z">
              <w:r>
                <w:rPr>
                  <w:rFonts w:hint="eastAsia"/>
                  <w:sz w:val="24"/>
                  <w:szCs w:val="24"/>
                </w:rPr>
                <w:t>total_flow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jc w:val="center"/>
              <w:rPr>
                <w:ins w:id="974" w:author="x64" w:date="2014-12-26T15:42:00Z"/>
                <w:sz w:val="24"/>
                <w:szCs w:val="24"/>
              </w:rPr>
            </w:pPr>
            <w:ins w:id="975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总流量</w:t>
              </w:r>
              <w:r w:rsidRPr="003D5FE4">
                <w:rPr>
                  <w:rFonts w:hint="eastAsia"/>
                  <w:sz w:val="24"/>
                  <w:szCs w:val="24"/>
                </w:rPr>
                <w:t xml:space="preserve"> KB</w:t>
              </w:r>
            </w:ins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976" w:author="x64" w:date="2014-12-26T15:42:00Z"/>
                <w:sz w:val="24"/>
                <w:szCs w:val="24"/>
              </w:rPr>
            </w:pPr>
            <w:ins w:id="977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C90737" w:rsidTr="00C90737">
        <w:trPr>
          <w:ins w:id="978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979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980" w:author="x64" w:date="2014-12-26T15:42:00Z"/>
                <w:sz w:val="24"/>
                <w:szCs w:val="24"/>
              </w:rPr>
            </w:pPr>
            <w:ins w:id="981" w:author="x64" w:date="2014-12-26T15:42:00Z">
              <w:r>
                <w:rPr>
                  <w:rFonts w:hint="eastAsia"/>
                  <w:sz w:val="24"/>
                  <w:szCs w:val="24"/>
                </w:rPr>
                <w:t>remain_flow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ind w:firstLineChars="200" w:firstLine="480"/>
              <w:rPr>
                <w:ins w:id="982" w:author="x64" w:date="2014-12-26T15:42:00Z"/>
                <w:sz w:val="24"/>
                <w:szCs w:val="24"/>
              </w:rPr>
            </w:pPr>
            <w:ins w:id="983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剩余流量</w:t>
              </w:r>
              <w:r w:rsidRPr="003D5FE4">
                <w:rPr>
                  <w:rFonts w:hint="eastAsia"/>
                  <w:sz w:val="24"/>
                  <w:szCs w:val="24"/>
                </w:rPr>
                <w:t xml:space="preserve"> KB</w:t>
              </w:r>
            </w:ins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984" w:author="x64" w:date="2014-12-26T15:42:00Z"/>
                <w:sz w:val="24"/>
                <w:szCs w:val="24"/>
              </w:rPr>
            </w:pPr>
            <w:ins w:id="985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C90737" w:rsidTr="00C90737">
        <w:trPr>
          <w:ins w:id="986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987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988" w:author="x64" w:date="2014-12-26T15:42:00Z"/>
                <w:sz w:val="24"/>
                <w:szCs w:val="24"/>
              </w:rPr>
            </w:pPr>
            <w:ins w:id="989" w:author="x64" w:date="2014-12-26T15:42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acc_remaintime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ind w:firstLineChars="200" w:firstLine="480"/>
              <w:rPr>
                <w:ins w:id="990" w:author="x64" w:date="2014-12-26T15:42:00Z"/>
                <w:sz w:val="24"/>
                <w:szCs w:val="24"/>
              </w:rPr>
            </w:pPr>
            <w:ins w:id="991" w:author="x64" w:date="2014-12-26T15:42:00Z">
              <w:r w:rsidRPr="003D5FE4">
                <w:rPr>
                  <w:rFonts w:hint="eastAsia"/>
                  <w:sz w:val="24"/>
                  <w:szCs w:val="24"/>
                </w:rPr>
                <w:t>加速剩余时间</w:t>
              </w:r>
              <w:r w:rsidRPr="003D5FE4">
                <w:rPr>
                  <w:rFonts w:hint="eastAsia"/>
                  <w:sz w:val="24"/>
                  <w:szCs w:val="24"/>
                </w:rPr>
                <w:t xml:space="preserve"> </w:t>
              </w:r>
              <w:r w:rsidRPr="003D5FE4">
                <w:rPr>
                  <w:rFonts w:hint="eastAsia"/>
                  <w:sz w:val="24"/>
                  <w:szCs w:val="24"/>
                </w:rPr>
                <w:t>秒</w:t>
              </w:r>
            </w:ins>
          </w:p>
        </w:tc>
        <w:tc>
          <w:tcPr>
            <w:tcW w:w="3175" w:type="dxa"/>
          </w:tcPr>
          <w:p w:rsidR="00C90737" w:rsidRDefault="00971483" w:rsidP="00C90737">
            <w:pPr>
              <w:spacing w:line="360" w:lineRule="auto"/>
              <w:rPr>
                <w:ins w:id="992" w:author="x64" w:date="2014-12-26T15:42:00Z"/>
                <w:sz w:val="24"/>
                <w:szCs w:val="24"/>
              </w:rPr>
            </w:pPr>
            <w:ins w:id="993" w:author="x64" w:date="2015-01-13T09:57:00Z">
              <w:r>
                <w:rPr>
                  <w:sz w:val="24"/>
                  <w:szCs w:val="24"/>
                </w:rPr>
                <w:t>0-</w:t>
              </w:r>
            </w:ins>
            <w:ins w:id="994" w:author="x64" w:date="2014-12-26T15:42:00Z">
              <w:r w:rsidR="00C90737"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971483" w:rsidRPr="00971483" w:rsidRDefault="00971483">
      <w:pPr>
        <w:rPr>
          <w:ins w:id="995" w:author="x64" w:date="2015-01-13T09:57:00Z"/>
          <w:rFonts w:ascii="微软雅黑" w:eastAsia="微软雅黑" w:hAnsi="微软雅黑"/>
          <w:color w:val="FF0000"/>
          <w:sz w:val="18"/>
          <w:szCs w:val="18"/>
          <w:rPrChange w:id="996" w:author="x64" w:date="2015-01-13T09:58:00Z">
            <w:rPr>
              <w:ins w:id="997" w:author="x64" w:date="2015-01-13T09:57:00Z"/>
            </w:rPr>
          </w:rPrChange>
        </w:rPr>
        <w:pPrChange w:id="998" w:author="x64" w:date="2015-01-13T09:58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  <w:ins w:id="999" w:author="x64" w:date="2015-01-13T09:58:00Z">
        <w:r w:rsidRPr="00971483">
          <w:rPr>
            <w:rFonts w:ascii="微软雅黑" w:eastAsia="微软雅黑" w:hAnsi="微软雅黑" w:hint="eastAsia"/>
            <w:color w:val="FF0000"/>
            <w:sz w:val="18"/>
            <w:szCs w:val="18"/>
            <w:rPrChange w:id="1000" w:author="x64" w:date="2015-01-13T09:58:00Z">
              <w:rPr>
                <w:rFonts w:hint="eastAsia"/>
                <w:b w:val="0"/>
                <w:bCs w:val="0"/>
              </w:rPr>
            </w:rPrChange>
          </w:rPr>
          <w:t>注：</w:t>
        </w:r>
      </w:ins>
      <w:ins w:id="1001" w:author="x64" w:date="2015-01-13T09:57:00Z">
        <w:r w:rsidRPr="00971483">
          <w:rPr>
            <w:rFonts w:ascii="微软雅黑" w:eastAsia="微软雅黑" w:hAnsi="微软雅黑" w:hint="eastAsia"/>
            <w:color w:val="FF0000"/>
            <w:sz w:val="18"/>
            <w:szCs w:val="18"/>
            <w:rPrChange w:id="1002" w:author="x64" w:date="2015-01-13T09:58:00Z">
              <w:rPr>
                <w:rFonts w:hint="eastAsia"/>
                <w:b w:val="0"/>
                <w:bCs w:val="0"/>
              </w:rPr>
            </w:rPrChange>
          </w:rPr>
          <w:t>加速剩余时间只有在开启了加速之后才会返回给终端</w:t>
        </w:r>
      </w:ins>
    </w:p>
    <w:p w:rsidR="00C90737" w:rsidRPr="00FB765C" w:rsidRDefault="00A364A1" w:rsidP="00C90737">
      <w:pPr>
        <w:pStyle w:val="2"/>
        <w:numPr>
          <w:ilvl w:val="0"/>
          <w:numId w:val="0"/>
        </w:numPr>
        <w:ind w:left="576" w:hanging="576"/>
        <w:rPr>
          <w:ins w:id="1003" w:author="x64" w:date="2014-12-26T15:42:00Z"/>
        </w:rPr>
      </w:pPr>
      <w:ins w:id="1004" w:author="x64" w:date="2014-12-26T15:42:00Z">
        <w:r>
          <w:rPr>
            <w:rFonts w:hint="eastAsia"/>
          </w:rPr>
          <w:t>8.5</w:t>
        </w:r>
        <w:r w:rsidR="00C90737">
          <w:rPr>
            <w:rFonts w:hint="eastAsia"/>
          </w:rPr>
          <w:t xml:space="preserve"> </w:t>
        </w:r>
        <w:r w:rsidR="00C90737">
          <w:rPr>
            <w:rFonts w:hint="eastAsia"/>
          </w:rPr>
          <w:t>查询</w:t>
        </w:r>
        <w:r w:rsidR="00C90737">
          <w:t>未领取的流量</w:t>
        </w:r>
        <w:r w:rsidR="00C90737">
          <w:rPr>
            <w:rFonts w:hint="eastAsia"/>
          </w:rPr>
          <w:t>cmd =</w:t>
        </w:r>
      </w:ins>
      <w:ins w:id="1005" w:author="x64" w:date="2014-12-26T15:43:00Z">
        <w:r w:rsidR="00C90737">
          <w:t>0x0</w:t>
        </w:r>
      </w:ins>
      <w:ins w:id="1006" w:author="x64" w:date="2014-12-26T15:42:00Z">
        <w:r>
          <w:rPr>
            <w:rFonts w:hint="eastAsia"/>
          </w:rPr>
          <w:t>604</w:t>
        </w:r>
      </w:ins>
    </w:p>
    <w:p w:rsidR="00C90737" w:rsidRPr="00933E3D" w:rsidRDefault="00C90737" w:rsidP="00C90737">
      <w:pPr>
        <w:rPr>
          <w:ins w:id="1007" w:author="x64" w:date="2014-12-26T15:42:00Z"/>
        </w:rPr>
      </w:pPr>
      <w:ins w:id="1008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1009" w:author="x64" w:date="2014-12-26T15:42:00Z"/>
        </w:rPr>
      </w:pPr>
      <w:ins w:id="1010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1011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012" w:author="x64" w:date="2014-12-26T15:42:00Z"/>
                <w:b/>
                <w:sz w:val="24"/>
                <w:szCs w:val="24"/>
              </w:rPr>
            </w:pPr>
            <w:ins w:id="101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1014" w:author="x64" w:date="2014-12-26T15:42:00Z"/>
                <w:b/>
                <w:sz w:val="24"/>
                <w:szCs w:val="24"/>
              </w:rPr>
            </w:pPr>
            <w:ins w:id="101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1016" w:author="x64" w:date="2014-12-26T15:42:00Z"/>
                <w:b/>
                <w:sz w:val="24"/>
                <w:szCs w:val="24"/>
              </w:rPr>
            </w:pPr>
            <w:ins w:id="101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1018" w:author="x64" w:date="2014-12-26T15:42:00Z"/>
                <w:b/>
                <w:sz w:val="24"/>
                <w:szCs w:val="24"/>
              </w:rPr>
            </w:pPr>
            <w:ins w:id="101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020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021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1022" w:author="x64" w:date="2014-12-26T15:42:00Z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1023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024" w:author="x64" w:date="2014-12-26T15:42:00Z"/>
                <w:sz w:val="24"/>
                <w:szCs w:val="24"/>
              </w:rPr>
            </w:pPr>
            <w:ins w:id="1025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1026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1027" w:author="x64" w:date="2014-12-26T15:42:00Z"/>
        </w:rPr>
      </w:pPr>
      <w:ins w:id="1028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49"/>
        <w:gridCol w:w="2713"/>
        <w:gridCol w:w="3175"/>
      </w:tblGrid>
      <w:tr w:rsidR="00C90737" w:rsidRPr="00225C3C" w:rsidTr="00C90737">
        <w:trPr>
          <w:ins w:id="1029" w:author="x64" w:date="2014-12-26T15:42:00Z"/>
        </w:trPr>
        <w:tc>
          <w:tcPr>
            <w:tcW w:w="1185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030" w:author="x64" w:date="2014-12-26T15:42:00Z"/>
                <w:b/>
                <w:sz w:val="24"/>
                <w:szCs w:val="24"/>
              </w:rPr>
            </w:pPr>
            <w:ins w:id="103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449" w:type="dxa"/>
          </w:tcPr>
          <w:p w:rsidR="00C90737" w:rsidRPr="00225C3C" w:rsidRDefault="00C90737" w:rsidP="00C90737">
            <w:pPr>
              <w:spacing w:line="360" w:lineRule="auto"/>
              <w:rPr>
                <w:ins w:id="1032" w:author="x64" w:date="2014-12-26T15:42:00Z"/>
                <w:b/>
                <w:sz w:val="24"/>
                <w:szCs w:val="24"/>
              </w:rPr>
            </w:pPr>
            <w:ins w:id="103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13" w:type="dxa"/>
          </w:tcPr>
          <w:p w:rsidR="00C90737" w:rsidRPr="00225C3C" w:rsidRDefault="00C90737" w:rsidP="00C90737">
            <w:pPr>
              <w:spacing w:line="360" w:lineRule="auto"/>
              <w:rPr>
                <w:ins w:id="1034" w:author="x64" w:date="2014-12-26T15:42:00Z"/>
                <w:b/>
                <w:sz w:val="24"/>
                <w:szCs w:val="24"/>
              </w:rPr>
            </w:pPr>
            <w:ins w:id="103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175" w:type="dxa"/>
          </w:tcPr>
          <w:p w:rsidR="00C90737" w:rsidRPr="00225C3C" w:rsidRDefault="00C90737" w:rsidP="00C90737">
            <w:pPr>
              <w:spacing w:line="360" w:lineRule="auto"/>
              <w:rPr>
                <w:ins w:id="1036" w:author="x64" w:date="2014-12-26T15:42:00Z"/>
                <w:b/>
                <w:sz w:val="24"/>
                <w:szCs w:val="24"/>
              </w:rPr>
            </w:pPr>
            <w:ins w:id="103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038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1039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5E1C92" w:rsidP="00C90737">
            <w:pPr>
              <w:spacing w:line="360" w:lineRule="auto"/>
              <w:rPr>
                <w:ins w:id="1040" w:author="x64" w:date="2014-12-26T15:42:00Z"/>
                <w:sz w:val="24"/>
                <w:szCs w:val="24"/>
              </w:rPr>
            </w:pPr>
            <w:ins w:id="1041" w:author="x64" w:date="2014-12-30T17:29:00Z">
              <w:r>
                <w:rPr>
                  <w:sz w:val="24"/>
                  <w:szCs w:val="24"/>
                </w:rPr>
                <w:t>un</w:t>
              </w:r>
            </w:ins>
            <w:ins w:id="1042" w:author="x64" w:date="2014-12-26T15:42:00Z">
              <w:r w:rsidR="00C90737">
                <w:rPr>
                  <w:sz w:val="24"/>
                  <w:szCs w:val="24"/>
                </w:rPr>
                <w:t>get_flow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tabs>
                <w:tab w:val="left" w:pos="555"/>
              </w:tabs>
              <w:spacing w:line="360" w:lineRule="auto"/>
              <w:rPr>
                <w:ins w:id="1043" w:author="x64" w:date="2014-12-26T15:42:00Z"/>
                <w:sz w:val="24"/>
                <w:szCs w:val="24"/>
              </w:rPr>
            </w:pPr>
            <w:ins w:id="1044" w:author="x64" w:date="2014-12-26T15:42:00Z">
              <w:r>
                <w:rPr>
                  <w:sz w:val="24"/>
                  <w:szCs w:val="24"/>
                </w:rPr>
                <w:tab/>
              </w:r>
              <w:r w:rsidRPr="00CD641A">
                <w:rPr>
                  <w:rFonts w:hint="eastAsia"/>
                  <w:sz w:val="24"/>
                  <w:szCs w:val="24"/>
                </w:rPr>
                <w:t>未领取流量</w:t>
              </w:r>
              <w:r>
                <w:rPr>
                  <w:rFonts w:hint="eastAsia"/>
                  <w:sz w:val="24"/>
                  <w:szCs w:val="24"/>
                </w:rPr>
                <w:t>包</w:t>
              </w:r>
              <w:r>
                <w:rPr>
                  <w:sz w:val="24"/>
                  <w:szCs w:val="24"/>
                </w:rPr>
                <w:t>信息</w:t>
              </w:r>
            </w:ins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1045" w:author="x64" w:date="2014-12-26T15:42:00Z"/>
                <w:sz w:val="24"/>
                <w:szCs w:val="24"/>
              </w:rPr>
            </w:pPr>
            <w:ins w:id="1046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Pr="00FB765C" w:rsidRDefault="00A364A1" w:rsidP="00C90737">
      <w:pPr>
        <w:pStyle w:val="2"/>
        <w:numPr>
          <w:ilvl w:val="0"/>
          <w:numId w:val="0"/>
        </w:numPr>
        <w:ind w:left="576" w:hanging="576"/>
        <w:rPr>
          <w:ins w:id="1047" w:author="x64" w:date="2014-12-26T15:42:00Z"/>
        </w:rPr>
      </w:pPr>
      <w:ins w:id="1048" w:author="x64" w:date="2014-12-26T15:42:00Z">
        <w:r>
          <w:rPr>
            <w:rFonts w:hint="eastAsia"/>
          </w:rPr>
          <w:t>8.6</w:t>
        </w:r>
        <w:r w:rsidR="00C90737">
          <w:rPr>
            <w:rFonts w:hint="eastAsia"/>
          </w:rPr>
          <w:t xml:space="preserve"> </w:t>
        </w:r>
        <w:r w:rsidR="00C90737">
          <w:t>领取流量</w:t>
        </w:r>
        <w:r w:rsidR="00C90737">
          <w:rPr>
            <w:rFonts w:hint="eastAsia"/>
          </w:rPr>
          <w:t>cmd =</w:t>
        </w:r>
      </w:ins>
      <w:ins w:id="1049" w:author="x64" w:date="2014-12-26T15:43:00Z">
        <w:r w:rsidR="00C90737">
          <w:t>0x0</w:t>
        </w:r>
      </w:ins>
      <w:ins w:id="1050" w:author="x64" w:date="2014-12-26T15:42:00Z">
        <w:r>
          <w:rPr>
            <w:rFonts w:hint="eastAsia"/>
          </w:rPr>
          <w:t>605</w:t>
        </w:r>
      </w:ins>
    </w:p>
    <w:p w:rsidR="00C90737" w:rsidRPr="00933E3D" w:rsidRDefault="00C90737" w:rsidP="00C90737">
      <w:pPr>
        <w:rPr>
          <w:ins w:id="1051" w:author="x64" w:date="2014-12-26T15:42:00Z"/>
        </w:rPr>
      </w:pPr>
      <w:ins w:id="1052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1053" w:author="x64" w:date="2014-12-26T15:42:00Z"/>
        </w:rPr>
      </w:pPr>
      <w:ins w:id="1054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1055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056" w:author="x64" w:date="2014-12-26T15:42:00Z"/>
                <w:b/>
                <w:sz w:val="24"/>
                <w:szCs w:val="24"/>
              </w:rPr>
            </w:pPr>
            <w:ins w:id="105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1058" w:author="x64" w:date="2014-12-26T15:42:00Z"/>
                <w:b/>
                <w:sz w:val="24"/>
                <w:szCs w:val="24"/>
              </w:rPr>
            </w:pPr>
            <w:ins w:id="105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1060" w:author="x64" w:date="2014-12-26T15:42:00Z"/>
                <w:b/>
                <w:sz w:val="24"/>
                <w:szCs w:val="24"/>
              </w:rPr>
            </w:pPr>
            <w:ins w:id="106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1062" w:author="x64" w:date="2014-12-26T15:42:00Z"/>
                <w:b/>
                <w:sz w:val="24"/>
                <w:szCs w:val="24"/>
              </w:rPr>
            </w:pPr>
            <w:ins w:id="106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064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065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1066" w:author="x64" w:date="2014-12-26T15:42:00Z"/>
                <w:sz w:val="24"/>
                <w:szCs w:val="24"/>
              </w:rPr>
            </w:pPr>
            <w:ins w:id="1067" w:author="x64" w:date="2014-12-26T15:42:00Z">
              <w:r>
                <w:rPr>
                  <w:sz w:val="24"/>
                  <w:szCs w:val="24"/>
                </w:rPr>
                <w:t>getflow_id</w:t>
              </w:r>
            </w:ins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1068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  <w:ins w:id="1069" w:author="x64" w:date="2014-12-26T15:42:00Z">
              <w:r w:rsidRPr="00873FC8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领取流量的ID</w:t>
              </w:r>
            </w:ins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070" w:author="x64" w:date="2014-12-26T15:42:00Z"/>
                <w:sz w:val="24"/>
                <w:szCs w:val="24"/>
              </w:rPr>
            </w:pPr>
            <w:ins w:id="1071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C90737" w:rsidTr="00C90737">
        <w:trPr>
          <w:ins w:id="1072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073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1074" w:author="x64" w:date="2014-12-26T15:42:00Z"/>
                <w:sz w:val="24"/>
                <w:szCs w:val="24"/>
              </w:rPr>
            </w:pPr>
            <w:ins w:id="1075" w:author="x64" w:date="2014-12-26T15:42:00Z">
              <w:r>
                <w:rPr>
                  <w:sz w:val="24"/>
                  <w:szCs w:val="24"/>
                </w:rPr>
                <w:t>dev_name</w:t>
              </w:r>
            </w:ins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1076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  <w:ins w:id="1077" w:author="x64" w:date="2014-12-26T15:42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客户端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设备标识</w:t>
              </w:r>
            </w:ins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078" w:author="x64" w:date="2014-12-26T15:42:00Z"/>
                <w:sz w:val="24"/>
                <w:szCs w:val="24"/>
              </w:rPr>
            </w:pPr>
            <w:ins w:id="1079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1080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1081" w:author="x64" w:date="2014-12-26T15:42:00Z"/>
        </w:rPr>
      </w:pPr>
      <w:ins w:id="1082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49"/>
        <w:gridCol w:w="2713"/>
        <w:gridCol w:w="3175"/>
      </w:tblGrid>
      <w:tr w:rsidR="00C90737" w:rsidRPr="00225C3C" w:rsidTr="00C90737">
        <w:trPr>
          <w:ins w:id="1083" w:author="x64" w:date="2014-12-26T15:42:00Z"/>
        </w:trPr>
        <w:tc>
          <w:tcPr>
            <w:tcW w:w="1185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084" w:author="x64" w:date="2014-12-26T15:42:00Z"/>
                <w:b/>
                <w:sz w:val="24"/>
                <w:szCs w:val="24"/>
              </w:rPr>
            </w:pPr>
            <w:ins w:id="108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449" w:type="dxa"/>
          </w:tcPr>
          <w:p w:rsidR="00C90737" w:rsidRPr="00225C3C" w:rsidRDefault="00C90737" w:rsidP="00C90737">
            <w:pPr>
              <w:spacing w:line="360" w:lineRule="auto"/>
              <w:rPr>
                <w:ins w:id="1086" w:author="x64" w:date="2014-12-26T15:42:00Z"/>
                <w:b/>
                <w:sz w:val="24"/>
                <w:szCs w:val="24"/>
              </w:rPr>
            </w:pPr>
            <w:ins w:id="108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13" w:type="dxa"/>
          </w:tcPr>
          <w:p w:rsidR="00C90737" w:rsidRPr="00225C3C" w:rsidRDefault="00C90737" w:rsidP="00C90737">
            <w:pPr>
              <w:spacing w:line="360" w:lineRule="auto"/>
              <w:rPr>
                <w:ins w:id="1088" w:author="x64" w:date="2014-12-26T15:42:00Z"/>
                <w:b/>
                <w:sz w:val="24"/>
                <w:szCs w:val="24"/>
              </w:rPr>
            </w:pPr>
            <w:ins w:id="108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175" w:type="dxa"/>
          </w:tcPr>
          <w:p w:rsidR="00C90737" w:rsidRPr="00225C3C" w:rsidRDefault="00C90737" w:rsidP="00C90737">
            <w:pPr>
              <w:spacing w:line="360" w:lineRule="auto"/>
              <w:rPr>
                <w:ins w:id="1090" w:author="x64" w:date="2014-12-26T15:42:00Z"/>
                <w:b/>
                <w:sz w:val="24"/>
                <w:szCs w:val="24"/>
              </w:rPr>
            </w:pPr>
            <w:ins w:id="109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092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1093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1094" w:author="x64" w:date="2014-12-26T15:42:00Z"/>
                <w:sz w:val="24"/>
                <w:szCs w:val="24"/>
              </w:rPr>
            </w:pPr>
            <w:ins w:id="1095" w:author="x64" w:date="2014-12-26T15:42:00Z">
              <w:r>
                <w:rPr>
                  <w:sz w:val="24"/>
                  <w:szCs w:val="24"/>
                </w:rPr>
                <w:t>d</w:t>
              </w:r>
              <w:r>
                <w:rPr>
                  <w:rFonts w:hint="eastAsia"/>
                  <w:sz w:val="24"/>
                  <w:szCs w:val="24"/>
                </w:rPr>
                <w:t>ev_</w:t>
              </w:r>
              <w:r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rPr>
                <w:ins w:id="1096" w:author="x64" w:date="2014-12-26T15:42:00Z"/>
                <w:sz w:val="24"/>
                <w:szCs w:val="24"/>
              </w:rPr>
            </w:pPr>
            <w:ins w:id="1097" w:author="x64" w:date="2014-12-26T15:42:00Z"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客户端</w:t>
              </w:r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设备标识</w:t>
              </w:r>
            </w:ins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1098" w:author="x64" w:date="2014-12-26T15:42:00Z"/>
                <w:sz w:val="24"/>
                <w:szCs w:val="24"/>
              </w:rPr>
            </w:pPr>
            <w:ins w:id="1099" w:author="x64" w:date="2014-12-26T15:42:00Z">
              <w:r>
                <w:rPr>
                  <w:sz w:val="24"/>
                  <w:szCs w:val="24"/>
                </w:rPr>
                <w:t>0-</w:t>
              </w:r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  <w:tr w:rsidR="00C90737" w:rsidTr="00C90737">
        <w:trPr>
          <w:ins w:id="1100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1101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1102" w:author="x64" w:date="2014-12-26T15:42:00Z"/>
                <w:sz w:val="24"/>
                <w:szCs w:val="24"/>
              </w:rPr>
            </w:pPr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rPr>
                <w:ins w:id="1103" w:author="x64" w:date="2014-12-26T15:42:00Z"/>
                <w:sz w:val="24"/>
                <w:szCs w:val="24"/>
              </w:rPr>
            </w:pPr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1104" w:author="x64" w:date="2014-12-26T15:42:00Z"/>
                <w:sz w:val="24"/>
                <w:szCs w:val="24"/>
              </w:rPr>
            </w:pPr>
          </w:p>
        </w:tc>
      </w:tr>
    </w:tbl>
    <w:p w:rsidR="00C90737" w:rsidRDefault="00C90737" w:rsidP="00C90737">
      <w:pPr>
        <w:rPr>
          <w:ins w:id="1105" w:author="x64" w:date="2014-12-26T15:42:00Z"/>
        </w:rPr>
      </w:pPr>
    </w:p>
    <w:p w:rsidR="00C90737" w:rsidRPr="00B55CA6" w:rsidRDefault="00C90737" w:rsidP="00C90737">
      <w:pPr>
        <w:rPr>
          <w:ins w:id="1106" w:author="x64" w:date="2014-12-26T15:42:00Z"/>
          <w:color w:val="FF0000"/>
          <w:rPrChange w:id="1107" w:author="x64" w:date="2015-01-06T10:50:00Z">
            <w:rPr>
              <w:ins w:id="1108" w:author="x64" w:date="2014-12-26T15:42:00Z"/>
            </w:rPr>
          </w:rPrChange>
        </w:rPr>
      </w:pPr>
      <w:ins w:id="1109" w:author="x64" w:date="2014-12-26T15:42:00Z">
        <w:r w:rsidRPr="00B55CA6">
          <w:rPr>
            <w:rFonts w:hint="eastAsia"/>
            <w:color w:val="FF0000"/>
            <w:rPrChange w:id="1110" w:author="x64" w:date="2015-01-06T10:50:00Z">
              <w:rPr>
                <w:rFonts w:hint="eastAsia"/>
              </w:rPr>
            </w:rPrChange>
          </w:rPr>
          <w:t>注：错误码通过</w:t>
        </w:r>
        <w:r w:rsidRPr="00B55CA6">
          <w:rPr>
            <w:color w:val="FF0000"/>
            <w:rPrChange w:id="1111" w:author="x64" w:date="2015-01-06T10:50:00Z">
              <w:rPr/>
            </w:rPrChange>
          </w:rPr>
          <w:t>code</w:t>
        </w:r>
        <w:r w:rsidRPr="00B55CA6">
          <w:rPr>
            <w:rFonts w:hint="eastAsia"/>
            <w:color w:val="FF0000"/>
            <w:rPrChange w:id="1112" w:author="x64" w:date="2015-01-06T10:50:00Z">
              <w:rPr>
                <w:rFonts w:hint="eastAsia"/>
              </w:rPr>
            </w:rPrChange>
          </w:rPr>
          <w:t>来返回，</w:t>
        </w:r>
        <w:r w:rsidR="000A6E17" w:rsidRPr="00B55CA6">
          <w:rPr>
            <w:color w:val="FF0000"/>
            <w:rPrChange w:id="1113" w:author="x64" w:date="2015-01-06T10:50:00Z">
              <w:rPr/>
            </w:rPrChange>
          </w:rPr>
          <w:t>110</w:t>
        </w:r>
        <w:r w:rsidRPr="00B55CA6">
          <w:rPr>
            <w:rFonts w:hint="eastAsia"/>
            <w:color w:val="FF0000"/>
            <w:rPrChange w:id="1114" w:author="x64" w:date="2015-01-06T10:50:00Z">
              <w:rPr>
                <w:rFonts w:hint="eastAsia"/>
              </w:rPr>
            </w:rPrChange>
          </w:rPr>
          <w:t>表示</w:t>
        </w:r>
        <w:r w:rsidRPr="00B55CA6">
          <w:rPr>
            <w:rFonts w:ascii="微软雅黑" w:eastAsia="微软雅黑" w:hAnsi="微软雅黑" w:cs="宋体" w:hint="eastAsia"/>
            <w:color w:val="FF0000"/>
            <w:sz w:val="18"/>
            <w:szCs w:val="18"/>
            <w:rPrChange w:id="1115" w:author="x64" w:date="2015-01-06T10:50:00Z">
              <w:rPr>
                <w:rFonts w:ascii="微软雅黑" w:eastAsia="微软雅黑" w:hAnsi="微软雅黑" w:cs="宋体" w:hint="eastAsia"/>
                <w:sz w:val="18"/>
                <w:szCs w:val="18"/>
              </w:rPr>
            </w:rPrChange>
          </w:rPr>
          <w:t>没有</w:t>
        </w:r>
        <w:r w:rsidRPr="00B55CA6">
          <w:rPr>
            <w:rFonts w:ascii="微软雅黑" w:eastAsia="微软雅黑" w:hAnsi="微软雅黑" w:cs="宋体"/>
            <w:color w:val="FF0000"/>
            <w:sz w:val="18"/>
            <w:szCs w:val="18"/>
            <w:rPrChange w:id="1116" w:author="x64" w:date="2015-01-06T10:50:00Z">
              <w:rPr>
                <w:rFonts w:ascii="微软雅黑" w:eastAsia="微软雅黑" w:hAnsi="微软雅黑" w:cs="宋体"/>
                <w:sz w:val="18"/>
                <w:szCs w:val="18"/>
              </w:rPr>
            </w:rPrChange>
          </w:rPr>
          <w:t>可领取的流量包</w:t>
        </w:r>
        <w:r w:rsidRPr="00B55CA6">
          <w:rPr>
            <w:rFonts w:ascii="微软雅黑" w:eastAsia="微软雅黑" w:hAnsi="微软雅黑" w:cs="宋体" w:hint="eastAsia"/>
            <w:color w:val="FF0000"/>
            <w:sz w:val="18"/>
            <w:szCs w:val="18"/>
            <w:rPrChange w:id="1117" w:author="x64" w:date="2015-01-06T10:50:00Z">
              <w:rPr>
                <w:rFonts w:ascii="微软雅黑" w:eastAsia="微软雅黑" w:hAnsi="微软雅黑" w:cs="宋体" w:hint="eastAsia"/>
                <w:sz w:val="18"/>
                <w:szCs w:val="18"/>
              </w:rPr>
            </w:rPrChange>
          </w:rPr>
          <w:t>，</w:t>
        </w:r>
        <w:r w:rsidR="000A6E17" w:rsidRPr="00B55CA6">
          <w:rPr>
            <w:rFonts w:ascii="微软雅黑" w:eastAsia="微软雅黑" w:hAnsi="微软雅黑" w:cs="宋体"/>
            <w:color w:val="FF0000"/>
            <w:sz w:val="18"/>
            <w:szCs w:val="18"/>
            <w:rPrChange w:id="1118" w:author="x64" w:date="2015-01-06T10:50:00Z">
              <w:rPr>
                <w:rFonts w:ascii="微软雅黑" w:eastAsia="微软雅黑" w:hAnsi="微软雅黑" w:cs="宋体"/>
                <w:sz w:val="18"/>
                <w:szCs w:val="18"/>
              </w:rPr>
            </w:rPrChange>
          </w:rPr>
          <w:t>111</w:t>
        </w:r>
        <w:r w:rsidRPr="00B55CA6">
          <w:rPr>
            <w:rFonts w:ascii="微软雅黑" w:eastAsia="微软雅黑" w:hAnsi="微软雅黑" w:cs="宋体" w:hint="eastAsia"/>
            <w:color w:val="FF0000"/>
            <w:sz w:val="18"/>
            <w:szCs w:val="18"/>
            <w:rPrChange w:id="1119" w:author="x64" w:date="2015-01-06T10:50:00Z">
              <w:rPr>
                <w:rFonts w:ascii="微软雅黑" w:eastAsia="微软雅黑" w:hAnsi="微软雅黑" w:cs="宋体" w:hint="eastAsia"/>
                <w:sz w:val="18"/>
                <w:szCs w:val="18"/>
              </w:rPr>
            </w:rPrChange>
          </w:rPr>
          <w:t>表示</w:t>
        </w:r>
        <w:r w:rsidRPr="00B55CA6">
          <w:rPr>
            <w:rFonts w:ascii="微软雅黑" w:eastAsia="微软雅黑" w:hAnsi="微软雅黑" w:cs="宋体"/>
            <w:color w:val="FF0000"/>
            <w:sz w:val="18"/>
            <w:szCs w:val="18"/>
            <w:rPrChange w:id="1120" w:author="x64" w:date="2015-01-06T10:50:00Z">
              <w:rPr>
                <w:rFonts w:ascii="微软雅黑" w:eastAsia="微软雅黑" w:hAnsi="微软雅黑" w:cs="宋体"/>
                <w:sz w:val="18"/>
                <w:szCs w:val="18"/>
              </w:rPr>
            </w:rPrChange>
          </w:rPr>
          <w:t>流量被xxx领走了，xxx参数在data里边去解析dev_name</w:t>
        </w:r>
      </w:ins>
    </w:p>
    <w:p w:rsidR="00C90737" w:rsidRPr="00FB765C" w:rsidRDefault="002D19B8" w:rsidP="00C90737">
      <w:pPr>
        <w:pStyle w:val="2"/>
        <w:numPr>
          <w:ilvl w:val="0"/>
          <w:numId w:val="0"/>
        </w:numPr>
        <w:ind w:left="576" w:hanging="576"/>
        <w:rPr>
          <w:ins w:id="1121" w:author="x64" w:date="2014-12-26T15:42:00Z"/>
        </w:rPr>
      </w:pPr>
      <w:ins w:id="1122" w:author="x64" w:date="2014-12-26T15:42:00Z">
        <w:r>
          <w:rPr>
            <w:rFonts w:hint="eastAsia"/>
          </w:rPr>
          <w:t>8</w:t>
        </w:r>
        <w:r w:rsidR="00A364A1">
          <w:rPr>
            <w:rFonts w:hint="eastAsia"/>
          </w:rPr>
          <w:t>.7</w:t>
        </w:r>
        <w:r w:rsidR="00C90737">
          <w:rPr>
            <w:rFonts w:hint="eastAsia"/>
          </w:rPr>
          <w:t xml:space="preserve"> </w:t>
        </w:r>
        <w:r w:rsidR="00C90737">
          <w:rPr>
            <w:rFonts w:hint="eastAsia"/>
          </w:rPr>
          <w:t>查询</w:t>
        </w:r>
        <w:r w:rsidR="00C90737">
          <w:t>流量峰值</w:t>
        </w:r>
        <w:r w:rsidR="00C90737">
          <w:rPr>
            <w:rFonts w:hint="eastAsia"/>
          </w:rPr>
          <w:t>cmd =</w:t>
        </w:r>
      </w:ins>
      <w:ins w:id="1123" w:author="x64" w:date="2014-12-26T15:44:00Z">
        <w:r>
          <w:t>0x0</w:t>
        </w:r>
      </w:ins>
      <w:ins w:id="1124" w:author="x64" w:date="2014-12-26T15:42:00Z">
        <w:r w:rsidR="00A364A1">
          <w:rPr>
            <w:rFonts w:hint="eastAsia"/>
          </w:rPr>
          <w:t>606</w:t>
        </w:r>
      </w:ins>
    </w:p>
    <w:p w:rsidR="00C90737" w:rsidRPr="00933E3D" w:rsidRDefault="00C90737" w:rsidP="00C90737">
      <w:pPr>
        <w:rPr>
          <w:ins w:id="1125" w:author="x64" w:date="2014-12-26T15:42:00Z"/>
        </w:rPr>
      </w:pPr>
      <w:ins w:id="1126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1127" w:author="x64" w:date="2014-12-26T15:42:00Z"/>
        </w:rPr>
      </w:pPr>
      <w:ins w:id="1128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1129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130" w:author="x64" w:date="2014-12-26T15:42:00Z"/>
                <w:b/>
                <w:sz w:val="24"/>
                <w:szCs w:val="24"/>
              </w:rPr>
            </w:pPr>
            <w:ins w:id="113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1132" w:author="x64" w:date="2014-12-26T15:42:00Z"/>
                <w:b/>
                <w:sz w:val="24"/>
                <w:szCs w:val="24"/>
              </w:rPr>
            </w:pPr>
            <w:ins w:id="113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1134" w:author="x64" w:date="2014-12-26T15:42:00Z"/>
                <w:b/>
                <w:sz w:val="24"/>
                <w:szCs w:val="24"/>
              </w:rPr>
            </w:pPr>
            <w:ins w:id="113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1136" w:author="x64" w:date="2014-12-26T15:42:00Z"/>
                <w:b/>
                <w:sz w:val="24"/>
                <w:szCs w:val="24"/>
              </w:rPr>
            </w:pPr>
            <w:ins w:id="113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138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139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1140" w:author="x64" w:date="2014-12-26T15:42:00Z"/>
                <w:sz w:val="24"/>
                <w:szCs w:val="24"/>
              </w:rPr>
            </w:pPr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1141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142" w:author="x64" w:date="2014-12-26T15:42:00Z"/>
                <w:sz w:val="24"/>
                <w:szCs w:val="24"/>
              </w:rPr>
            </w:pPr>
            <w:ins w:id="1143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1144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1145" w:author="x64" w:date="2014-12-26T15:42:00Z"/>
        </w:rPr>
      </w:pPr>
      <w:ins w:id="1146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49"/>
        <w:gridCol w:w="2713"/>
        <w:gridCol w:w="3175"/>
      </w:tblGrid>
      <w:tr w:rsidR="00C90737" w:rsidRPr="00225C3C" w:rsidTr="00C90737">
        <w:trPr>
          <w:ins w:id="1147" w:author="x64" w:date="2014-12-26T15:42:00Z"/>
        </w:trPr>
        <w:tc>
          <w:tcPr>
            <w:tcW w:w="1185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148" w:author="x64" w:date="2014-12-26T15:42:00Z"/>
                <w:b/>
                <w:sz w:val="24"/>
                <w:szCs w:val="24"/>
              </w:rPr>
            </w:pPr>
            <w:ins w:id="114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449" w:type="dxa"/>
          </w:tcPr>
          <w:p w:rsidR="00C90737" w:rsidRPr="00225C3C" w:rsidRDefault="00C90737" w:rsidP="00C90737">
            <w:pPr>
              <w:spacing w:line="360" w:lineRule="auto"/>
              <w:rPr>
                <w:ins w:id="1150" w:author="x64" w:date="2014-12-26T15:42:00Z"/>
                <w:b/>
                <w:sz w:val="24"/>
                <w:szCs w:val="24"/>
              </w:rPr>
            </w:pPr>
            <w:ins w:id="115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13" w:type="dxa"/>
          </w:tcPr>
          <w:p w:rsidR="00C90737" w:rsidRPr="00225C3C" w:rsidRDefault="00C90737" w:rsidP="00C90737">
            <w:pPr>
              <w:spacing w:line="360" w:lineRule="auto"/>
              <w:rPr>
                <w:ins w:id="1152" w:author="x64" w:date="2014-12-26T15:42:00Z"/>
                <w:b/>
                <w:sz w:val="24"/>
                <w:szCs w:val="24"/>
              </w:rPr>
            </w:pPr>
            <w:ins w:id="115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175" w:type="dxa"/>
          </w:tcPr>
          <w:p w:rsidR="00C90737" w:rsidRPr="00225C3C" w:rsidRDefault="00C90737" w:rsidP="00C90737">
            <w:pPr>
              <w:spacing w:line="360" w:lineRule="auto"/>
              <w:rPr>
                <w:ins w:id="1154" w:author="x64" w:date="2014-12-26T15:42:00Z"/>
                <w:b/>
                <w:sz w:val="24"/>
                <w:szCs w:val="24"/>
              </w:rPr>
            </w:pPr>
            <w:ins w:id="115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156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1157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1158" w:author="x64" w:date="2014-12-26T15:42:00Z"/>
                <w:sz w:val="24"/>
                <w:szCs w:val="24"/>
              </w:rPr>
            </w:pPr>
            <w:ins w:id="1159" w:author="x64" w:date="2014-12-26T15:42:00Z">
              <w:r>
                <w:rPr>
                  <w:sz w:val="24"/>
                  <w:szCs w:val="24"/>
                </w:rPr>
                <w:t>peak_flow</w:t>
              </w:r>
            </w:ins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ind w:firstLineChars="200" w:firstLine="480"/>
              <w:rPr>
                <w:ins w:id="1160" w:author="x64" w:date="2014-12-26T15:42:00Z"/>
                <w:sz w:val="24"/>
                <w:szCs w:val="24"/>
              </w:rPr>
            </w:pPr>
            <w:ins w:id="1161" w:author="x64" w:date="2014-12-26T15:42:00Z">
              <w:r w:rsidRPr="006C5986">
                <w:rPr>
                  <w:rFonts w:hint="eastAsia"/>
                  <w:sz w:val="24"/>
                  <w:szCs w:val="24"/>
                </w:rPr>
                <w:t>流量峰值</w:t>
              </w:r>
            </w:ins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1162" w:author="x64" w:date="2014-12-26T15:42:00Z"/>
                <w:sz w:val="24"/>
                <w:szCs w:val="24"/>
              </w:rPr>
            </w:pPr>
            <w:ins w:id="1163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510F1" w:rsidRPr="00466768" w:rsidRDefault="00C510F1" w:rsidP="00C510F1">
      <w:pPr>
        <w:rPr>
          <w:ins w:id="1164" w:author="x64" w:date="2015-01-06T10:53:00Z"/>
          <w:rFonts w:ascii="微软雅黑" w:eastAsia="微软雅黑" w:hAnsi="微软雅黑"/>
          <w:bCs/>
          <w:color w:val="FF0000"/>
          <w:szCs w:val="21"/>
          <w:rPrChange w:id="1165" w:author="x64" w:date="2015-01-06T13:56:00Z">
            <w:rPr>
              <w:ins w:id="1166" w:author="x64" w:date="2015-01-06T10:53:00Z"/>
              <w:rFonts w:ascii="微软雅黑" w:eastAsia="微软雅黑" w:hAnsi="微软雅黑"/>
              <w:b/>
              <w:bCs/>
              <w:color w:val="FF0000"/>
              <w:sz w:val="18"/>
              <w:szCs w:val="18"/>
            </w:rPr>
          </w:rPrChange>
        </w:rPr>
      </w:pPr>
      <w:ins w:id="1167" w:author="x64" w:date="2015-01-06T10:53:00Z">
        <w:r w:rsidRPr="00466768">
          <w:rPr>
            <w:rFonts w:ascii="微软雅黑" w:eastAsia="微软雅黑" w:hAnsi="微软雅黑" w:hint="eastAsia"/>
            <w:bCs/>
            <w:color w:val="FF0000"/>
            <w:szCs w:val="21"/>
            <w:rPrChange w:id="1168" w:author="x64" w:date="2015-01-06T13:56:00Z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</w:rPrChange>
          </w:rPr>
          <w:t>注</w:t>
        </w:r>
        <w:r w:rsidRPr="00466768">
          <w:rPr>
            <w:rFonts w:ascii="微软雅黑" w:eastAsia="微软雅黑" w:hAnsi="微软雅黑"/>
            <w:bCs/>
            <w:color w:val="FF0000"/>
            <w:szCs w:val="21"/>
            <w:rPrChange w:id="1169" w:author="x64" w:date="2015-01-06T13:56:00Z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</w:rPrChange>
          </w:rPr>
          <w:t>：只有8.1成功开启加速后</w:t>
        </w:r>
        <w:r w:rsidRPr="00466768">
          <w:rPr>
            <w:rFonts w:ascii="微软雅黑" w:eastAsia="微软雅黑" w:hAnsi="微软雅黑" w:hint="eastAsia"/>
            <w:bCs/>
            <w:color w:val="FF0000"/>
            <w:szCs w:val="21"/>
            <w:rPrChange w:id="1170" w:author="x64" w:date="2015-01-06T13:56:00Z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</w:rPrChange>
          </w:rPr>
          <w:t>该</w:t>
        </w:r>
        <w:r w:rsidRPr="00466768">
          <w:rPr>
            <w:rFonts w:ascii="微软雅黑" w:eastAsia="微软雅黑" w:hAnsi="微软雅黑"/>
            <w:bCs/>
            <w:color w:val="FF0000"/>
            <w:szCs w:val="21"/>
            <w:rPrChange w:id="1171" w:author="x64" w:date="2015-01-06T13:56:00Z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</w:rPrChange>
          </w:rPr>
          <w:t>接口才有效</w:t>
        </w:r>
      </w:ins>
    </w:p>
    <w:p w:rsidR="00C90737" w:rsidRDefault="00C90737" w:rsidP="00C90737">
      <w:pPr>
        <w:rPr>
          <w:ins w:id="1172" w:author="x64" w:date="2014-12-26T15:42:00Z"/>
        </w:rPr>
      </w:pPr>
    </w:p>
    <w:p w:rsidR="00C90737" w:rsidRPr="00FB765C" w:rsidRDefault="00357F5F" w:rsidP="00C90737">
      <w:pPr>
        <w:pStyle w:val="2"/>
        <w:numPr>
          <w:ilvl w:val="0"/>
          <w:numId w:val="0"/>
        </w:numPr>
        <w:ind w:left="576" w:hanging="576"/>
        <w:rPr>
          <w:ins w:id="1173" w:author="x64" w:date="2014-12-26T15:42:00Z"/>
        </w:rPr>
      </w:pPr>
      <w:ins w:id="1174" w:author="x64" w:date="2014-12-26T15:57:00Z">
        <w:r>
          <w:t>8</w:t>
        </w:r>
      </w:ins>
      <w:ins w:id="1175" w:author="x64" w:date="2014-12-26T15:42:00Z">
        <w:del w:id="1176" w:author="x64" w:date="2014-12-26T15:57:00Z">
          <w:r w:rsidR="00C90737" w:rsidDel="00357F5F">
            <w:rPr>
              <w:rFonts w:hint="eastAsia"/>
            </w:rPr>
            <w:delText>3</w:delText>
          </w:r>
        </w:del>
        <w:r w:rsidR="00A364A1">
          <w:rPr>
            <w:rFonts w:hint="eastAsia"/>
          </w:rPr>
          <w:t>.8</w:t>
        </w:r>
        <w:r w:rsidR="00C90737">
          <w:rPr>
            <w:rFonts w:hint="eastAsia"/>
          </w:rPr>
          <w:t xml:space="preserve"> </w:t>
        </w:r>
        <w:r w:rsidR="00C90737">
          <w:rPr>
            <w:rFonts w:hint="eastAsia"/>
          </w:rPr>
          <w:t>保持长时间</w:t>
        </w:r>
        <w:r w:rsidR="00C90737">
          <w:t>的加速接口</w:t>
        </w:r>
        <w:r w:rsidR="00C90737">
          <w:rPr>
            <w:rFonts w:hint="eastAsia"/>
          </w:rPr>
          <w:t>cmd =</w:t>
        </w:r>
      </w:ins>
      <w:ins w:id="1177" w:author="x64" w:date="2014-12-26T15:57:00Z">
        <w:r w:rsidR="00AA5A84">
          <w:t>0x0</w:t>
        </w:r>
      </w:ins>
      <w:ins w:id="1178" w:author="x64" w:date="2014-12-26T15:42:00Z">
        <w:r w:rsidR="00A364A1">
          <w:rPr>
            <w:rFonts w:hint="eastAsia"/>
          </w:rPr>
          <w:t>607</w:t>
        </w:r>
      </w:ins>
    </w:p>
    <w:p w:rsidR="00C90737" w:rsidRPr="00933E3D" w:rsidRDefault="00C90737" w:rsidP="00C90737">
      <w:pPr>
        <w:rPr>
          <w:ins w:id="1179" w:author="x64" w:date="2014-12-26T15:42:00Z"/>
        </w:rPr>
      </w:pPr>
      <w:ins w:id="1180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1181" w:author="x64" w:date="2014-12-26T15:42:00Z"/>
        </w:rPr>
      </w:pPr>
      <w:ins w:id="1182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1183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184" w:author="x64" w:date="2014-12-26T15:42:00Z"/>
                <w:b/>
                <w:sz w:val="24"/>
                <w:szCs w:val="24"/>
              </w:rPr>
            </w:pPr>
            <w:ins w:id="118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1186" w:author="x64" w:date="2014-12-26T15:42:00Z"/>
                <w:b/>
                <w:sz w:val="24"/>
                <w:szCs w:val="24"/>
              </w:rPr>
            </w:pPr>
            <w:ins w:id="118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1188" w:author="x64" w:date="2014-12-26T15:42:00Z"/>
                <w:b/>
                <w:sz w:val="24"/>
                <w:szCs w:val="24"/>
              </w:rPr>
            </w:pPr>
            <w:ins w:id="118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1190" w:author="x64" w:date="2014-12-26T15:42:00Z"/>
                <w:b/>
                <w:sz w:val="24"/>
                <w:szCs w:val="24"/>
              </w:rPr>
            </w:pPr>
            <w:ins w:id="119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192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193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C90737" w:rsidP="00C90737">
            <w:pPr>
              <w:spacing w:line="360" w:lineRule="auto"/>
              <w:rPr>
                <w:ins w:id="1194" w:author="x64" w:date="2014-12-26T15:42:00Z"/>
                <w:sz w:val="24"/>
                <w:szCs w:val="24"/>
              </w:rPr>
            </w:pPr>
            <w:ins w:id="1195" w:author="x64" w:date="2014-12-26T15:42:00Z">
              <w:r>
                <w:rPr>
                  <w:rFonts w:ascii="微软雅黑" w:eastAsia="微软雅黑" w:hAnsi="微软雅黑"/>
                  <w:sz w:val="18"/>
                  <w:szCs w:val="18"/>
                </w:rPr>
                <w:t>i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s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_keepacc</w:t>
              </w:r>
            </w:ins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jc w:val="center"/>
              <w:rPr>
                <w:ins w:id="1196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  <w:ins w:id="1197" w:author="x64" w:date="2014-12-26T15:42:00Z">
              <w:r w:rsidRPr="00C6098F"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是否保持长时间加速</w:t>
              </w:r>
            </w:ins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198" w:author="x64" w:date="2014-12-26T15:42:00Z"/>
                <w:sz w:val="24"/>
                <w:szCs w:val="24"/>
              </w:rPr>
            </w:pPr>
            <w:ins w:id="1199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1200" w:author="x64" w:date="2014-12-26T15:42:00Z"/>
        </w:rPr>
      </w:pPr>
      <w:ins w:id="1201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49"/>
        <w:gridCol w:w="2713"/>
        <w:gridCol w:w="3175"/>
      </w:tblGrid>
      <w:tr w:rsidR="00C90737" w:rsidRPr="00225C3C" w:rsidTr="00C90737">
        <w:trPr>
          <w:ins w:id="1202" w:author="x64" w:date="2014-12-26T15:42:00Z"/>
        </w:trPr>
        <w:tc>
          <w:tcPr>
            <w:tcW w:w="1185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203" w:author="x64" w:date="2014-12-26T15:42:00Z"/>
                <w:b/>
                <w:sz w:val="24"/>
                <w:szCs w:val="24"/>
              </w:rPr>
            </w:pPr>
            <w:ins w:id="1204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449" w:type="dxa"/>
          </w:tcPr>
          <w:p w:rsidR="00C90737" w:rsidRPr="00225C3C" w:rsidRDefault="00C90737" w:rsidP="00C90737">
            <w:pPr>
              <w:spacing w:line="360" w:lineRule="auto"/>
              <w:rPr>
                <w:ins w:id="1205" w:author="x64" w:date="2014-12-26T15:42:00Z"/>
                <w:b/>
                <w:sz w:val="24"/>
                <w:szCs w:val="24"/>
              </w:rPr>
            </w:pPr>
            <w:ins w:id="1206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13" w:type="dxa"/>
          </w:tcPr>
          <w:p w:rsidR="00C90737" w:rsidRPr="00225C3C" w:rsidRDefault="00C90737" w:rsidP="00C90737">
            <w:pPr>
              <w:spacing w:line="360" w:lineRule="auto"/>
              <w:rPr>
                <w:ins w:id="1207" w:author="x64" w:date="2014-12-26T15:42:00Z"/>
                <w:b/>
                <w:sz w:val="24"/>
                <w:szCs w:val="24"/>
              </w:rPr>
            </w:pPr>
            <w:ins w:id="1208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175" w:type="dxa"/>
          </w:tcPr>
          <w:p w:rsidR="00C90737" w:rsidRPr="00225C3C" w:rsidRDefault="00C90737" w:rsidP="00C90737">
            <w:pPr>
              <w:spacing w:line="360" w:lineRule="auto"/>
              <w:rPr>
                <w:ins w:id="1209" w:author="x64" w:date="2014-12-26T15:42:00Z"/>
                <w:b/>
                <w:sz w:val="24"/>
                <w:szCs w:val="24"/>
              </w:rPr>
            </w:pPr>
            <w:ins w:id="1210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211" w:author="x64" w:date="2014-12-26T15:42:00Z"/>
        </w:trPr>
        <w:tc>
          <w:tcPr>
            <w:tcW w:w="1185" w:type="dxa"/>
            <w:vMerge/>
          </w:tcPr>
          <w:p w:rsidR="00C90737" w:rsidRDefault="00C90737" w:rsidP="00C90737">
            <w:pPr>
              <w:spacing w:line="360" w:lineRule="auto"/>
              <w:rPr>
                <w:ins w:id="1212" w:author="x64" w:date="2014-12-26T15:42:00Z"/>
                <w:sz w:val="24"/>
                <w:szCs w:val="24"/>
              </w:rPr>
            </w:pPr>
          </w:p>
        </w:tc>
        <w:tc>
          <w:tcPr>
            <w:tcW w:w="1449" w:type="dxa"/>
          </w:tcPr>
          <w:p w:rsidR="00C90737" w:rsidRDefault="00C90737" w:rsidP="00C90737">
            <w:pPr>
              <w:spacing w:line="360" w:lineRule="auto"/>
              <w:rPr>
                <w:ins w:id="1213" w:author="x64" w:date="2014-12-26T15:42:00Z"/>
                <w:sz w:val="24"/>
                <w:szCs w:val="24"/>
              </w:rPr>
            </w:pPr>
          </w:p>
        </w:tc>
        <w:tc>
          <w:tcPr>
            <w:tcW w:w="2713" w:type="dxa"/>
          </w:tcPr>
          <w:p w:rsidR="00C90737" w:rsidRDefault="00C90737" w:rsidP="00C90737">
            <w:pPr>
              <w:spacing w:line="360" w:lineRule="auto"/>
              <w:rPr>
                <w:ins w:id="1214" w:author="x64" w:date="2014-12-26T15:42:00Z"/>
                <w:sz w:val="24"/>
                <w:szCs w:val="24"/>
              </w:rPr>
            </w:pPr>
          </w:p>
        </w:tc>
        <w:tc>
          <w:tcPr>
            <w:tcW w:w="3175" w:type="dxa"/>
          </w:tcPr>
          <w:p w:rsidR="00C90737" w:rsidRDefault="00C90737" w:rsidP="00C90737">
            <w:pPr>
              <w:spacing w:line="360" w:lineRule="auto"/>
              <w:rPr>
                <w:ins w:id="1215" w:author="x64" w:date="2014-12-26T15:42:00Z"/>
                <w:sz w:val="24"/>
                <w:szCs w:val="24"/>
              </w:rPr>
            </w:pPr>
            <w:ins w:id="1216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60725F" w:rsidRPr="00466768" w:rsidRDefault="0060725F" w:rsidP="0060725F">
      <w:pPr>
        <w:rPr>
          <w:ins w:id="1217" w:author="x64" w:date="2015-01-06T10:54:00Z"/>
          <w:rFonts w:ascii="微软雅黑" w:eastAsia="微软雅黑" w:hAnsi="微软雅黑"/>
          <w:bCs/>
          <w:color w:val="FF0000"/>
          <w:szCs w:val="21"/>
          <w:rPrChange w:id="1218" w:author="x64" w:date="2015-01-06T13:56:00Z">
            <w:rPr>
              <w:ins w:id="1219" w:author="x64" w:date="2015-01-06T10:54:00Z"/>
              <w:rFonts w:ascii="微软雅黑" w:eastAsia="微软雅黑" w:hAnsi="微软雅黑"/>
              <w:b/>
              <w:bCs/>
              <w:color w:val="FF0000"/>
              <w:sz w:val="18"/>
              <w:szCs w:val="18"/>
            </w:rPr>
          </w:rPrChange>
        </w:rPr>
      </w:pPr>
      <w:ins w:id="1220" w:author="x64" w:date="2015-01-06T10:54:00Z">
        <w:r w:rsidRPr="00466768">
          <w:rPr>
            <w:rFonts w:ascii="微软雅黑" w:eastAsia="微软雅黑" w:hAnsi="微软雅黑" w:hint="eastAsia"/>
            <w:bCs/>
            <w:color w:val="FF0000"/>
            <w:szCs w:val="21"/>
            <w:rPrChange w:id="1221" w:author="x64" w:date="2015-01-06T13:56:00Z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</w:rPrChange>
          </w:rPr>
          <w:t>注</w:t>
        </w:r>
        <w:r w:rsidRPr="00466768">
          <w:rPr>
            <w:rFonts w:ascii="微软雅黑" w:eastAsia="微软雅黑" w:hAnsi="微软雅黑"/>
            <w:bCs/>
            <w:color w:val="FF0000"/>
            <w:szCs w:val="21"/>
            <w:rPrChange w:id="1222" w:author="x64" w:date="2015-01-06T13:56:00Z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</w:rPrChange>
          </w:rPr>
          <w:t>：只有8.1成功开启加速后</w:t>
        </w:r>
        <w:r w:rsidRPr="00466768">
          <w:rPr>
            <w:rFonts w:ascii="微软雅黑" w:eastAsia="微软雅黑" w:hAnsi="微软雅黑" w:hint="eastAsia"/>
            <w:bCs/>
            <w:color w:val="FF0000"/>
            <w:szCs w:val="21"/>
            <w:rPrChange w:id="1223" w:author="x64" w:date="2015-01-06T13:56:00Z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</w:rPrChange>
          </w:rPr>
          <w:t>该</w:t>
        </w:r>
        <w:r w:rsidRPr="00466768">
          <w:rPr>
            <w:rFonts w:ascii="微软雅黑" w:eastAsia="微软雅黑" w:hAnsi="微软雅黑"/>
            <w:bCs/>
            <w:color w:val="FF0000"/>
            <w:szCs w:val="21"/>
            <w:rPrChange w:id="1224" w:author="x64" w:date="2015-01-06T13:56:00Z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</w:rPrChange>
          </w:rPr>
          <w:t>接口才有效</w:t>
        </w:r>
      </w:ins>
    </w:p>
    <w:p w:rsidR="00C90737" w:rsidRPr="0060725F" w:rsidRDefault="00C90737" w:rsidP="00C90737">
      <w:pPr>
        <w:rPr>
          <w:ins w:id="1225" w:author="x64" w:date="2014-12-26T15:42:00Z"/>
        </w:rPr>
      </w:pPr>
    </w:p>
    <w:p w:rsidR="00C90737" w:rsidRPr="00FB765C" w:rsidRDefault="00357F5F" w:rsidP="00C90737">
      <w:pPr>
        <w:pStyle w:val="2"/>
        <w:numPr>
          <w:ilvl w:val="0"/>
          <w:numId w:val="0"/>
        </w:numPr>
        <w:rPr>
          <w:ins w:id="1226" w:author="x64" w:date="2014-12-26T15:42:00Z"/>
        </w:rPr>
      </w:pPr>
      <w:ins w:id="1227" w:author="x64" w:date="2014-12-26T15:57:00Z">
        <w:r>
          <w:t>8</w:t>
        </w:r>
      </w:ins>
      <w:ins w:id="1228" w:author="x64" w:date="2014-12-26T15:42:00Z">
        <w:del w:id="1229" w:author="x64" w:date="2014-12-26T15:57:00Z">
          <w:r w:rsidR="00C90737" w:rsidDel="00357F5F">
            <w:rPr>
              <w:rFonts w:hint="eastAsia"/>
            </w:rPr>
            <w:delText>3</w:delText>
          </w:r>
        </w:del>
        <w:r w:rsidR="00A364A1">
          <w:rPr>
            <w:rFonts w:hint="eastAsia"/>
          </w:rPr>
          <w:t>.</w:t>
        </w:r>
      </w:ins>
      <w:ins w:id="1230" w:author="x64" w:date="2015-01-06T10:49:00Z">
        <w:r w:rsidR="00A364A1">
          <w:t>9</w:t>
        </w:r>
      </w:ins>
      <w:ins w:id="1231" w:author="x64" w:date="2014-12-26T15:42:00Z">
        <w:r w:rsidR="00C90737">
          <w:t xml:space="preserve"> </w:t>
        </w:r>
        <w:r w:rsidR="00C90737">
          <w:rPr>
            <w:rFonts w:hint="eastAsia"/>
          </w:rPr>
          <w:t>获取加速历史接口</w:t>
        </w:r>
        <w:r w:rsidR="00C90737">
          <w:rPr>
            <w:rFonts w:hint="eastAsia"/>
          </w:rPr>
          <w:t>cmd =</w:t>
        </w:r>
      </w:ins>
      <w:ins w:id="1232" w:author="x64" w:date="2014-12-26T15:57:00Z">
        <w:r w:rsidR="00AA5A84">
          <w:t>0x0</w:t>
        </w:r>
      </w:ins>
      <w:ins w:id="1233" w:author="x64" w:date="2014-12-26T15:42:00Z">
        <w:del w:id="1234" w:author="x64" w:date="2014-12-26T15:57:00Z">
          <w:r w:rsidR="00C90737" w:rsidDel="00AA5A84">
            <w:rPr>
              <w:rFonts w:hint="eastAsia"/>
            </w:rPr>
            <w:delText xml:space="preserve"> </w:delText>
          </w:r>
        </w:del>
        <w:r w:rsidR="00A364A1">
          <w:rPr>
            <w:rFonts w:hint="eastAsia"/>
          </w:rPr>
          <w:t>608</w:t>
        </w:r>
      </w:ins>
    </w:p>
    <w:p w:rsidR="00C90737" w:rsidRPr="00933E3D" w:rsidRDefault="00C90737" w:rsidP="00C90737">
      <w:pPr>
        <w:rPr>
          <w:ins w:id="1235" w:author="x64" w:date="2014-12-26T15:42:00Z"/>
        </w:rPr>
      </w:pPr>
      <w:ins w:id="1236" w:author="x64" w:date="2014-12-26T15:42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C90737" w:rsidRDefault="00C90737" w:rsidP="00C90737">
      <w:pPr>
        <w:rPr>
          <w:ins w:id="1237" w:author="x64" w:date="2014-12-26T15:42:00Z"/>
        </w:rPr>
      </w:pPr>
      <w:ins w:id="1238" w:author="x64" w:date="2014-12-26T15:42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2"/>
        <w:gridCol w:w="1279"/>
        <w:gridCol w:w="2783"/>
        <w:gridCol w:w="3258"/>
      </w:tblGrid>
      <w:tr w:rsidR="00C90737" w:rsidRPr="00225C3C" w:rsidTr="00C90737">
        <w:trPr>
          <w:ins w:id="1239" w:author="x64" w:date="2014-12-26T15:42:00Z"/>
        </w:trPr>
        <w:tc>
          <w:tcPr>
            <w:tcW w:w="1202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240" w:author="x64" w:date="2014-12-26T15:42:00Z"/>
                <w:b/>
                <w:sz w:val="24"/>
                <w:szCs w:val="24"/>
              </w:rPr>
            </w:pPr>
            <w:ins w:id="124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lastRenderedPageBreak/>
                <w:t>data</w:t>
              </w:r>
            </w:ins>
          </w:p>
        </w:tc>
        <w:tc>
          <w:tcPr>
            <w:tcW w:w="1279" w:type="dxa"/>
          </w:tcPr>
          <w:p w:rsidR="00C90737" w:rsidRPr="00225C3C" w:rsidRDefault="00C90737" w:rsidP="00C90737">
            <w:pPr>
              <w:spacing w:line="360" w:lineRule="auto"/>
              <w:rPr>
                <w:ins w:id="1242" w:author="x64" w:date="2014-12-26T15:42:00Z"/>
                <w:b/>
                <w:sz w:val="24"/>
                <w:szCs w:val="24"/>
              </w:rPr>
            </w:pPr>
            <w:ins w:id="124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C90737" w:rsidRPr="00225C3C" w:rsidRDefault="00C90737" w:rsidP="00C90737">
            <w:pPr>
              <w:spacing w:line="360" w:lineRule="auto"/>
              <w:rPr>
                <w:ins w:id="1244" w:author="x64" w:date="2014-12-26T15:42:00Z"/>
                <w:b/>
                <w:sz w:val="24"/>
                <w:szCs w:val="24"/>
              </w:rPr>
            </w:pPr>
            <w:ins w:id="124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C90737" w:rsidRPr="00225C3C" w:rsidRDefault="00C90737" w:rsidP="00C90737">
            <w:pPr>
              <w:spacing w:line="360" w:lineRule="auto"/>
              <w:rPr>
                <w:ins w:id="1246" w:author="x64" w:date="2014-12-26T15:42:00Z"/>
                <w:b/>
                <w:sz w:val="24"/>
                <w:szCs w:val="24"/>
              </w:rPr>
            </w:pPr>
            <w:ins w:id="124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248" w:author="x64" w:date="2014-12-26T15:42:00Z"/>
        </w:trPr>
        <w:tc>
          <w:tcPr>
            <w:tcW w:w="1202" w:type="dxa"/>
            <w:vMerge/>
          </w:tcPr>
          <w:p w:rsidR="00C90737" w:rsidRDefault="00C90737" w:rsidP="00C90737">
            <w:pPr>
              <w:spacing w:line="360" w:lineRule="auto"/>
              <w:rPr>
                <w:ins w:id="1249" w:author="x64" w:date="2014-12-26T15:42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C90737" w:rsidRDefault="005176E5" w:rsidP="00C90737">
            <w:pPr>
              <w:spacing w:line="360" w:lineRule="auto"/>
              <w:rPr>
                <w:ins w:id="1250" w:author="x64" w:date="2014-12-26T15:42:00Z"/>
                <w:sz w:val="24"/>
                <w:szCs w:val="24"/>
              </w:rPr>
            </w:pPr>
            <w:ins w:id="1251" w:author="x64" w:date="2015-01-21T11:37:00Z">
              <w:r>
                <w:rPr>
                  <w:sz w:val="24"/>
                  <w:szCs w:val="24"/>
                </w:rPr>
                <w:t>p</w:t>
              </w:r>
            </w:ins>
            <w:ins w:id="1252" w:author="x64" w:date="2015-01-21T11:36:00Z">
              <w:r>
                <w:rPr>
                  <w:rFonts w:hint="eastAsia"/>
                  <w:sz w:val="24"/>
                  <w:szCs w:val="24"/>
                </w:rPr>
                <w:t>age_</w:t>
              </w:r>
              <w:r>
                <w:rPr>
                  <w:sz w:val="24"/>
                  <w:szCs w:val="24"/>
                </w:rPr>
                <w:t>no</w:t>
              </w:r>
            </w:ins>
          </w:p>
        </w:tc>
        <w:tc>
          <w:tcPr>
            <w:tcW w:w="2783" w:type="dxa"/>
          </w:tcPr>
          <w:p w:rsidR="00C90737" w:rsidRDefault="00C90737" w:rsidP="00C90737">
            <w:pPr>
              <w:spacing w:line="360" w:lineRule="auto"/>
              <w:rPr>
                <w:ins w:id="1253" w:author="x64" w:date="2014-12-26T15:42:00Z"/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  <w:tc>
          <w:tcPr>
            <w:tcW w:w="3258" w:type="dxa"/>
          </w:tcPr>
          <w:p w:rsidR="00C90737" w:rsidRDefault="00C90737" w:rsidP="00C90737">
            <w:pPr>
              <w:spacing w:line="360" w:lineRule="auto"/>
              <w:rPr>
                <w:ins w:id="1254" w:author="x64" w:date="2014-12-26T15:42:00Z"/>
                <w:sz w:val="24"/>
                <w:szCs w:val="24"/>
              </w:rPr>
            </w:pPr>
            <w:ins w:id="1255" w:author="x64" w:date="2014-12-26T15:42:00Z">
              <w:r>
                <w:rPr>
                  <w:sz w:val="24"/>
                  <w:szCs w:val="24"/>
                </w:rPr>
                <w:t>1</w:t>
              </w:r>
            </w:ins>
          </w:p>
        </w:tc>
      </w:tr>
    </w:tbl>
    <w:p w:rsidR="00C90737" w:rsidRDefault="00C90737" w:rsidP="00C90737">
      <w:pPr>
        <w:rPr>
          <w:ins w:id="1256" w:author="x64" w:date="2014-12-26T15:42:00Z"/>
          <w:b/>
          <w:bCs/>
          <w:sz w:val="32"/>
          <w:szCs w:val="32"/>
        </w:rPr>
      </w:pPr>
    </w:p>
    <w:p w:rsidR="00C90737" w:rsidRDefault="00C90737" w:rsidP="00C90737">
      <w:pPr>
        <w:rPr>
          <w:ins w:id="1257" w:author="x64" w:date="2014-12-26T15:42:00Z"/>
        </w:rPr>
      </w:pPr>
      <w:ins w:id="1258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C90737" w:rsidRPr="00225C3C" w:rsidTr="00C90737">
        <w:trPr>
          <w:ins w:id="1259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260" w:author="x64" w:date="2014-12-26T15:42:00Z"/>
                <w:b/>
                <w:sz w:val="24"/>
                <w:szCs w:val="24"/>
              </w:rPr>
            </w:pPr>
            <w:ins w:id="1261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1262" w:author="x64" w:date="2014-12-26T15:42:00Z"/>
                <w:b/>
                <w:sz w:val="24"/>
                <w:szCs w:val="24"/>
              </w:rPr>
            </w:pPr>
            <w:ins w:id="126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1264" w:author="x64" w:date="2014-12-26T15:42:00Z"/>
                <w:b/>
                <w:sz w:val="24"/>
                <w:szCs w:val="24"/>
              </w:rPr>
            </w:pPr>
            <w:ins w:id="126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1266" w:author="x64" w:date="2014-12-26T15:42:00Z"/>
                <w:b/>
                <w:sz w:val="24"/>
                <w:szCs w:val="24"/>
              </w:rPr>
            </w:pPr>
            <w:ins w:id="126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DE7C21" w:rsidRPr="00225C3C" w:rsidTr="00C90737">
        <w:trPr>
          <w:ins w:id="1268" w:author="x64" w:date="2015-01-21T11:50:00Z"/>
        </w:trPr>
        <w:tc>
          <w:tcPr>
            <w:tcW w:w="1203" w:type="dxa"/>
            <w:vMerge/>
            <w:vAlign w:val="center"/>
          </w:tcPr>
          <w:p w:rsidR="00DE7C21" w:rsidRDefault="00DE7C21" w:rsidP="00C90737">
            <w:pPr>
              <w:spacing w:line="360" w:lineRule="auto"/>
              <w:jc w:val="center"/>
              <w:rPr>
                <w:ins w:id="1269" w:author="x64" w:date="2015-01-21T11:50:00Z"/>
                <w:b/>
                <w:sz w:val="24"/>
                <w:szCs w:val="24"/>
              </w:rPr>
            </w:pPr>
          </w:p>
        </w:tc>
        <w:tc>
          <w:tcPr>
            <w:tcW w:w="1266" w:type="dxa"/>
          </w:tcPr>
          <w:p w:rsidR="00DE7C21" w:rsidRPr="000E0013" w:rsidRDefault="007A6F3A" w:rsidP="00C90737">
            <w:pPr>
              <w:spacing w:line="360" w:lineRule="auto"/>
              <w:rPr>
                <w:ins w:id="1270" w:author="x64" w:date="2015-01-21T11:50:00Z"/>
                <w:sz w:val="24"/>
                <w:szCs w:val="24"/>
                <w:rPrChange w:id="1271" w:author="x64" w:date="2015-01-21T13:55:00Z">
                  <w:rPr>
                    <w:ins w:id="1272" w:author="x64" w:date="2015-01-21T11:50:00Z"/>
                    <w:b/>
                    <w:sz w:val="24"/>
                    <w:szCs w:val="24"/>
                  </w:rPr>
                </w:rPrChange>
              </w:rPr>
            </w:pPr>
            <w:ins w:id="1273" w:author="x64" w:date="2015-01-21T13:54:00Z">
              <w:r w:rsidRPr="000E0013">
                <w:rPr>
                  <w:sz w:val="24"/>
                  <w:szCs w:val="24"/>
                  <w:rPrChange w:id="1274" w:author="x64" w:date="2015-01-21T13:55:00Z">
                    <w:rPr>
                      <w:b/>
                      <w:sz w:val="24"/>
                      <w:szCs w:val="24"/>
                    </w:rPr>
                  </w:rPrChange>
                </w:rPr>
                <w:t>page_total</w:t>
              </w:r>
            </w:ins>
          </w:p>
        </w:tc>
        <w:tc>
          <w:tcPr>
            <w:tcW w:w="2788" w:type="dxa"/>
          </w:tcPr>
          <w:p w:rsidR="00DE7C21" w:rsidRPr="00743D40" w:rsidRDefault="00743D40" w:rsidP="00C90737">
            <w:pPr>
              <w:spacing w:line="360" w:lineRule="auto"/>
              <w:rPr>
                <w:ins w:id="1275" w:author="x64" w:date="2015-01-21T11:50:00Z"/>
                <w:sz w:val="24"/>
                <w:szCs w:val="24"/>
                <w:rPrChange w:id="1276" w:author="x64" w:date="2015-01-21T14:02:00Z">
                  <w:rPr>
                    <w:ins w:id="1277" w:author="x64" w:date="2015-01-21T11:50:00Z"/>
                    <w:b/>
                    <w:sz w:val="24"/>
                    <w:szCs w:val="24"/>
                  </w:rPr>
                </w:rPrChange>
              </w:rPr>
            </w:pPr>
            <w:ins w:id="1278" w:author="x64" w:date="2015-01-21T14:02:00Z">
              <w:r w:rsidRPr="00743D40">
                <w:rPr>
                  <w:rFonts w:hint="eastAsia"/>
                  <w:sz w:val="24"/>
                  <w:szCs w:val="24"/>
                  <w:rPrChange w:id="1279" w:author="x64" w:date="2015-01-21T14:02:00Z">
                    <w:rPr>
                      <w:rFonts w:hint="eastAsia"/>
                      <w:b/>
                      <w:sz w:val="24"/>
                      <w:szCs w:val="24"/>
                    </w:rPr>
                  </w:rPrChange>
                </w:rPr>
                <w:t>总页数</w:t>
              </w:r>
            </w:ins>
          </w:p>
        </w:tc>
        <w:tc>
          <w:tcPr>
            <w:tcW w:w="3265" w:type="dxa"/>
          </w:tcPr>
          <w:p w:rsidR="00DE7C21" w:rsidRDefault="00DE7C21" w:rsidP="00C90737">
            <w:pPr>
              <w:spacing w:line="360" w:lineRule="auto"/>
              <w:rPr>
                <w:ins w:id="1280" w:author="x64" w:date="2015-01-21T11:50:00Z"/>
                <w:b/>
                <w:sz w:val="24"/>
                <w:szCs w:val="24"/>
              </w:rPr>
            </w:pPr>
          </w:p>
        </w:tc>
      </w:tr>
      <w:tr w:rsidR="00C90737" w:rsidTr="00C90737">
        <w:trPr>
          <w:ins w:id="1281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1282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1283" w:author="x64" w:date="2014-12-26T15:42:00Z"/>
                <w:sz w:val="24"/>
                <w:szCs w:val="24"/>
              </w:rPr>
            </w:pPr>
            <w:ins w:id="1284" w:author="x64" w:date="2014-12-26T15:42:00Z">
              <w:r>
                <w:rPr>
                  <w:rFonts w:hint="eastAsia"/>
                  <w:sz w:val="24"/>
                  <w:szCs w:val="24"/>
                </w:rPr>
                <w:t>acc_list</w:t>
              </w:r>
            </w:ins>
          </w:p>
        </w:tc>
        <w:tc>
          <w:tcPr>
            <w:tcW w:w="2788" w:type="dxa"/>
          </w:tcPr>
          <w:p w:rsidR="00C90737" w:rsidRDefault="00C90737" w:rsidP="00C90737">
            <w:pPr>
              <w:tabs>
                <w:tab w:val="left" w:pos="802"/>
              </w:tabs>
              <w:spacing w:line="360" w:lineRule="auto"/>
              <w:rPr>
                <w:ins w:id="1285" w:author="x64" w:date="2014-12-26T15:42:00Z"/>
                <w:sz w:val="24"/>
                <w:szCs w:val="24"/>
              </w:rPr>
            </w:pPr>
            <w:ins w:id="1286" w:author="x64" w:date="2014-12-26T15:42:00Z">
              <w:r w:rsidRPr="00A7201D">
                <w:rPr>
                  <w:rFonts w:hint="eastAsia"/>
                  <w:sz w:val="24"/>
                  <w:szCs w:val="24"/>
                </w:rPr>
                <w:t>流量加速历史</w:t>
              </w:r>
            </w:ins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1287" w:author="x64" w:date="2014-12-26T15:42:00Z"/>
                <w:sz w:val="24"/>
                <w:szCs w:val="24"/>
              </w:rPr>
            </w:pPr>
            <w:ins w:id="1288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C90737" w:rsidRPr="00B55CA6" w:rsidRDefault="00C90737" w:rsidP="00C90737">
      <w:pPr>
        <w:rPr>
          <w:ins w:id="1289" w:author="x64" w:date="2014-12-26T15:42:00Z"/>
        </w:rPr>
      </w:pPr>
    </w:p>
    <w:p w:rsidR="00C90737" w:rsidRDefault="00357F5F" w:rsidP="00C90737">
      <w:pPr>
        <w:pStyle w:val="2"/>
        <w:numPr>
          <w:ilvl w:val="0"/>
          <w:numId w:val="0"/>
        </w:numPr>
        <w:rPr>
          <w:ins w:id="1290" w:author="x64" w:date="2014-12-26T15:42:00Z"/>
        </w:rPr>
      </w:pPr>
      <w:ins w:id="1291" w:author="x64" w:date="2014-12-26T15:57:00Z">
        <w:r>
          <w:t>8</w:t>
        </w:r>
      </w:ins>
      <w:ins w:id="1292" w:author="x64" w:date="2014-12-26T15:42:00Z">
        <w:del w:id="1293" w:author="x64" w:date="2014-12-26T15:57:00Z">
          <w:r w:rsidR="00C90737" w:rsidDel="00357F5F">
            <w:rPr>
              <w:rFonts w:hint="eastAsia"/>
            </w:rPr>
            <w:delText>3</w:delText>
          </w:r>
        </w:del>
        <w:r w:rsidR="00A364A1">
          <w:t>.10</w:t>
        </w:r>
        <w:r w:rsidR="00C90737">
          <w:t xml:space="preserve"> </w:t>
        </w:r>
        <w:r w:rsidR="00C90737">
          <w:rPr>
            <w:rFonts w:hint="eastAsia"/>
          </w:rPr>
          <w:t>发送通知</w:t>
        </w:r>
        <w:r w:rsidR="00C90737">
          <w:rPr>
            <w:rFonts w:hint="eastAsia"/>
          </w:rPr>
          <w:t xml:space="preserve"> </w:t>
        </w:r>
      </w:ins>
    </w:p>
    <w:p w:rsidR="00C90737" w:rsidRPr="008818C8" w:rsidRDefault="00C90737" w:rsidP="00C90737">
      <w:pPr>
        <w:spacing w:line="360" w:lineRule="auto"/>
        <w:rPr>
          <w:ins w:id="1294" w:author="x64" w:date="2014-12-26T15:42:00Z"/>
          <w:rFonts w:ascii="微软雅黑" w:eastAsia="微软雅黑" w:hAnsi="微软雅黑"/>
          <w:szCs w:val="21"/>
        </w:rPr>
      </w:pPr>
      <w:ins w:id="1295" w:author="x64" w:date="2014-12-26T15:42:00Z">
        <w:r>
          <w:rPr>
            <w:rFonts w:hint="eastAsia"/>
          </w:rPr>
          <w:t>采用</w:t>
        </w:r>
        <w:r>
          <w:rPr>
            <w:rFonts w:hint="eastAsia"/>
          </w:rPr>
          <w:t>UDP</w:t>
        </w:r>
        <w:r>
          <w:rPr>
            <w:rFonts w:hint="eastAsia"/>
          </w:rPr>
          <w:t>广播</w:t>
        </w:r>
        <w:r>
          <w:t>形式</w:t>
        </w:r>
        <w:r>
          <w:rPr>
            <w:rFonts w:hint="eastAsia"/>
          </w:rPr>
          <w:t>，</w:t>
        </w:r>
        <w:r>
          <w:rPr>
            <w:rFonts w:ascii="微软雅黑" w:eastAsia="微软雅黑" w:hAnsi="微软雅黑"/>
            <w:szCs w:val="21"/>
          </w:rPr>
          <w:t>UDP</w:t>
        </w:r>
        <w:r>
          <w:rPr>
            <w:rFonts w:ascii="微软雅黑" w:eastAsia="微软雅黑" w:hAnsi="微软雅黑" w:hint="eastAsia"/>
            <w:szCs w:val="21"/>
          </w:rPr>
          <w:t>消息</w:t>
        </w:r>
        <w:r>
          <w:rPr>
            <w:rFonts w:ascii="微软雅黑" w:eastAsia="微软雅黑" w:hAnsi="微软雅黑"/>
            <w:szCs w:val="21"/>
          </w:rPr>
          <w:t>格式</w:t>
        </w:r>
        <w:r w:rsidRPr="008818C8">
          <w:rPr>
            <w:rFonts w:ascii="微软雅黑" w:eastAsia="微软雅黑" w:hAnsi="微软雅黑" w:hint="eastAsia"/>
            <w:szCs w:val="21"/>
          </w:rPr>
          <w:t>采用JSON格式，JSON格式如下:</w:t>
        </w:r>
      </w:ins>
    </w:p>
    <w:p w:rsidR="00C90737" w:rsidRDefault="00C90737" w:rsidP="00C90737">
      <w:pPr>
        <w:spacing w:line="360" w:lineRule="auto"/>
        <w:rPr>
          <w:ins w:id="1296" w:author="x64" w:date="2014-12-26T15:42:00Z"/>
          <w:rFonts w:ascii="微软雅黑" w:eastAsia="微软雅黑" w:hAnsi="微软雅黑"/>
          <w:szCs w:val="21"/>
        </w:rPr>
      </w:pPr>
      <w:ins w:id="1297" w:author="x64" w:date="2014-12-26T15:42:00Z">
        <w:r w:rsidRPr="008818C8">
          <w:rPr>
            <w:rFonts w:ascii="微软雅黑" w:eastAsia="微软雅黑" w:hAnsi="微软雅黑" w:hint="eastAsia"/>
            <w:szCs w:val="21"/>
          </w:rPr>
          <w:t>{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header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>:{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cmd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:%d,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ver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:%d,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seq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:%d,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device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:%d,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code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:%d,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sessionid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>: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>%s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sign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>:</w:t>
        </w:r>
        <w:r w:rsidRPr="008818C8">
          <w:rPr>
            <w:rFonts w:ascii="微软雅黑" w:eastAsia="微软雅黑" w:hAnsi="微软雅黑"/>
            <w:szCs w:val="21"/>
          </w:rPr>
          <w:t>””</w:t>
        </w:r>
        <w:r w:rsidRPr="008818C8">
          <w:rPr>
            <w:rFonts w:ascii="微软雅黑" w:eastAsia="微软雅黑" w:hAnsi="微软雅黑" w:hint="eastAsia"/>
            <w:szCs w:val="21"/>
          </w:rPr>
          <w:t xml:space="preserve">}, </w:t>
        </w:r>
        <w:r w:rsidRPr="008818C8">
          <w:rPr>
            <w:rFonts w:ascii="微软雅黑" w:eastAsia="微软雅黑" w:hAnsi="微软雅黑"/>
            <w:szCs w:val="21"/>
          </w:rPr>
          <w:t>“</w:t>
        </w:r>
        <w:r w:rsidRPr="008818C8">
          <w:rPr>
            <w:rFonts w:ascii="微软雅黑" w:eastAsia="微软雅黑" w:hAnsi="微软雅黑" w:hint="eastAsia"/>
            <w:szCs w:val="21"/>
          </w:rPr>
          <w:t>data</w:t>
        </w:r>
        <w:r w:rsidRPr="008818C8">
          <w:rPr>
            <w:rFonts w:ascii="微软雅黑" w:eastAsia="微软雅黑" w:hAnsi="微软雅黑"/>
            <w:szCs w:val="21"/>
          </w:rPr>
          <w:t>”</w:t>
        </w:r>
        <w:r w:rsidRPr="008818C8">
          <w:rPr>
            <w:rFonts w:ascii="微软雅黑" w:eastAsia="微软雅黑" w:hAnsi="微软雅黑" w:hint="eastAsia"/>
            <w:szCs w:val="21"/>
          </w:rPr>
          <w:t>:[{},{},{}]}</w:t>
        </w:r>
      </w:ins>
    </w:p>
    <w:p w:rsidR="00C90737" w:rsidRPr="005225F6" w:rsidRDefault="00C90737" w:rsidP="00C90737">
      <w:pPr>
        <w:spacing w:line="360" w:lineRule="auto"/>
        <w:rPr>
          <w:ins w:id="1298" w:author="x64" w:date="2014-12-26T15:42:00Z"/>
          <w:rFonts w:ascii="微软雅黑" w:eastAsia="微软雅黑" w:hAnsi="微软雅黑"/>
          <w:szCs w:val="21"/>
        </w:rPr>
      </w:pPr>
    </w:p>
    <w:p w:rsidR="00C90737" w:rsidRDefault="00C90737" w:rsidP="00C90737">
      <w:pPr>
        <w:rPr>
          <w:ins w:id="1299" w:author="x64" w:date="2014-12-26T15:42:00Z"/>
        </w:rPr>
      </w:pPr>
      <w:ins w:id="1300" w:author="x64" w:date="2014-12-26T15:42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451"/>
        <w:gridCol w:w="2712"/>
        <w:gridCol w:w="3174"/>
      </w:tblGrid>
      <w:tr w:rsidR="00C90737" w:rsidRPr="00225C3C" w:rsidTr="00C90737">
        <w:trPr>
          <w:ins w:id="1301" w:author="x64" w:date="2014-12-26T15:42:00Z"/>
        </w:trPr>
        <w:tc>
          <w:tcPr>
            <w:tcW w:w="1203" w:type="dxa"/>
            <w:vMerge w:val="restart"/>
            <w:vAlign w:val="center"/>
          </w:tcPr>
          <w:p w:rsidR="00C90737" w:rsidRDefault="00C90737" w:rsidP="00C90737">
            <w:pPr>
              <w:spacing w:line="360" w:lineRule="auto"/>
              <w:jc w:val="center"/>
              <w:rPr>
                <w:ins w:id="1302" w:author="x64" w:date="2014-12-26T15:42:00Z"/>
                <w:b/>
                <w:sz w:val="24"/>
                <w:szCs w:val="24"/>
              </w:rPr>
            </w:pPr>
            <w:ins w:id="1303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C90737" w:rsidRPr="00225C3C" w:rsidRDefault="00C90737" w:rsidP="00C90737">
            <w:pPr>
              <w:spacing w:line="360" w:lineRule="auto"/>
              <w:rPr>
                <w:ins w:id="1304" w:author="x64" w:date="2014-12-26T15:42:00Z"/>
                <w:b/>
                <w:sz w:val="24"/>
                <w:szCs w:val="24"/>
              </w:rPr>
            </w:pPr>
            <w:ins w:id="1305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C90737" w:rsidRPr="00225C3C" w:rsidRDefault="00C90737" w:rsidP="00C90737">
            <w:pPr>
              <w:spacing w:line="360" w:lineRule="auto"/>
              <w:rPr>
                <w:ins w:id="1306" w:author="x64" w:date="2014-12-26T15:42:00Z"/>
                <w:b/>
                <w:sz w:val="24"/>
                <w:szCs w:val="24"/>
              </w:rPr>
            </w:pPr>
            <w:ins w:id="1307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C90737" w:rsidRPr="00225C3C" w:rsidRDefault="00C90737" w:rsidP="00C90737">
            <w:pPr>
              <w:spacing w:line="360" w:lineRule="auto"/>
              <w:rPr>
                <w:ins w:id="1308" w:author="x64" w:date="2014-12-26T15:42:00Z"/>
                <w:b/>
                <w:sz w:val="24"/>
                <w:szCs w:val="24"/>
              </w:rPr>
            </w:pPr>
            <w:ins w:id="1309" w:author="x64" w:date="2014-12-26T15:42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C90737" w:rsidTr="00C90737">
        <w:trPr>
          <w:ins w:id="1310" w:author="x64" w:date="2014-12-26T15:42:00Z"/>
        </w:trPr>
        <w:tc>
          <w:tcPr>
            <w:tcW w:w="1203" w:type="dxa"/>
            <w:vMerge/>
          </w:tcPr>
          <w:p w:rsidR="00C90737" w:rsidRDefault="00C90737" w:rsidP="00C90737">
            <w:pPr>
              <w:spacing w:line="360" w:lineRule="auto"/>
              <w:rPr>
                <w:ins w:id="1311" w:author="x64" w:date="2014-12-26T15:42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C90737" w:rsidRDefault="00C90737" w:rsidP="00C90737">
            <w:pPr>
              <w:spacing w:line="360" w:lineRule="auto"/>
              <w:rPr>
                <w:ins w:id="1312" w:author="x64" w:date="2014-12-26T15:42:00Z"/>
                <w:sz w:val="24"/>
                <w:szCs w:val="24"/>
              </w:rPr>
            </w:pPr>
            <w:ins w:id="1313" w:author="x64" w:date="2014-12-26T15:42:00Z">
              <w:r>
                <w:rPr>
                  <w:sz w:val="24"/>
                  <w:szCs w:val="24"/>
                </w:rPr>
                <w:t>send_inform</w:t>
              </w:r>
            </w:ins>
          </w:p>
        </w:tc>
        <w:tc>
          <w:tcPr>
            <w:tcW w:w="2788" w:type="dxa"/>
          </w:tcPr>
          <w:p w:rsidR="00C90737" w:rsidRDefault="00C90737" w:rsidP="00C90737">
            <w:pPr>
              <w:spacing w:line="360" w:lineRule="auto"/>
              <w:rPr>
                <w:ins w:id="1314" w:author="x64" w:date="2014-12-26T15:42:00Z"/>
                <w:sz w:val="24"/>
                <w:szCs w:val="24"/>
              </w:rPr>
            </w:pPr>
          </w:p>
        </w:tc>
        <w:tc>
          <w:tcPr>
            <w:tcW w:w="3265" w:type="dxa"/>
          </w:tcPr>
          <w:p w:rsidR="00C90737" w:rsidRDefault="00C90737" w:rsidP="00C90737">
            <w:pPr>
              <w:spacing w:line="360" w:lineRule="auto"/>
              <w:rPr>
                <w:ins w:id="1315" w:author="x64" w:date="2014-12-26T15:42:00Z"/>
                <w:sz w:val="24"/>
                <w:szCs w:val="24"/>
              </w:rPr>
            </w:pPr>
            <w:ins w:id="1316" w:author="x64" w:date="2014-12-26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040956" w:rsidRDefault="00040956" w:rsidP="00C90737">
      <w:pPr>
        <w:rPr>
          <w:ins w:id="1317" w:author="x64" w:date="2015-01-06T13:53:00Z"/>
        </w:rPr>
      </w:pPr>
    </w:p>
    <w:p w:rsidR="00783C34" w:rsidRDefault="00783C34" w:rsidP="00C90737">
      <w:pPr>
        <w:rPr>
          <w:ins w:id="1318" w:author="x64" w:date="2015-01-06T13:53:00Z"/>
        </w:rPr>
      </w:pPr>
    </w:p>
    <w:p w:rsidR="00783C34" w:rsidRDefault="00783C34">
      <w:pPr>
        <w:rPr>
          <w:ins w:id="1319" w:author="x64" w:date="2015-01-06T13:55:00Z"/>
        </w:rPr>
        <w:pPrChange w:id="1320" w:author="x64" w:date="2015-01-06T13:55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</w:p>
    <w:p w:rsidR="00783C34" w:rsidRDefault="00783C34">
      <w:pPr>
        <w:rPr>
          <w:ins w:id="1321" w:author="x64" w:date="2015-01-06T13:55:00Z"/>
        </w:rPr>
        <w:pPrChange w:id="1322" w:author="x64" w:date="2015-01-06T13:55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</w:p>
    <w:p w:rsidR="00783C34" w:rsidRDefault="00783C34">
      <w:pPr>
        <w:rPr>
          <w:ins w:id="1323" w:author="x64" w:date="2015-01-06T13:54:00Z"/>
        </w:rPr>
        <w:pPrChange w:id="1324" w:author="x64" w:date="2015-01-06T13:55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</w:p>
    <w:p w:rsidR="00783C34" w:rsidRPr="00783C34" w:rsidRDefault="00783C34">
      <w:pPr>
        <w:rPr>
          <w:ins w:id="1325" w:author="x64" w:date="2015-01-06T13:54:00Z"/>
          <w:rPrChange w:id="1326" w:author="x64" w:date="2015-01-06T13:55:00Z">
            <w:rPr>
              <w:ins w:id="1327" w:author="x64" w:date="2015-01-06T13:54:00Z"/>
            </w:rPr>
          </w:rPrChange>
        </w:rPr>
        <w:pPrChange w:id="1328" w:author="x64" w:date="2015-01-06T13:55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</w:p>
    <w:p w:rsidR="00783C34" w:rsidRDefault="00783C34" w:rsidP="00783C34">
      <w:pPr>
        <w:pStyle w:val="2"/>
        <w:numPr>
          <w:ilvl w:val="0"/>
          <w:numId w:val="0"/>
        </w:numPr>
        <w:rPr>
          <w:ins w:id="1329" w:author="x64" w:date="2015-01-06T13:54:00Z"/>
        </w:rPr>
      </w:pPr>
      <w:ins w:id="1330" w:author="x64" w:date="2015-01-06T13:53:00Z">
        <w:r>
          <w:t>8.11</w:t>
        </w:r>
      </w:ins>
      <w:ins w:id="1331" w:author="x64" w:date="2015-01-06T13:54:00Z">
        <w:r>
          <w:t xml:space="preserve"> </w:t>
        </w:r>
      </w:ins>
      <w:ins w:id="1332" w:author="x64" w:date="2015-01-06T13:53:00Z">
        <w:r>
          <w:t xml:space="preserve"> </w:t>
        </w:r>
        <w:r>
          <w:rPr>
            <w:rFonts w:hint="eastAsia"/>
          </w:rPr>
          <w:t>IOS</w:t>
        </w:r>
      </w:ins>
      <w:ins w:id="1333" w:author="x64" w:date="2015-01-06T13:54:00Z">
        <w:r>
          <w:rPr>
            <w:rFonts w:hint="eastAsia"/>
          </w:rPr>
          <w:t>专用发送</w:t>
        </w:r>
        <w:r>
          <w:t>消息接口</w:t>
        </w:r>
      </w:ins>
      <w:ins w:id="1334" w:author="x64" w:date="2015-01-06T14:04:00Z">
        <w:r w:rsidR="00B45883">
          <w:rPr>
            <w:rFonts w:hint="eastAsia"/>
          </w:rPr>
          <w:t xml:space="preserve"> </w:t>
        </w:r>
        <w:r w:rsidR="00B45883">
          <w:t>cmd=0x0609</w:t>
        </w:r>
      </w:ins>
    </w:p>
    <w:p w:rsidR="00783C34" w:rsidRPr="00933E3D" w:rsidRDefault="00783C34" w:rsidP="00783C34">
      <w:pPr>
        <w:rPr>
          <w:ins w:id="1335" w:author="x64" w:date="2015-01-06T13:54:00Z"/>
        </w:rPr>
      </w:pPr>
      <w:ins w:id="1336" w:author="x64" w:date="2015-01-06T13:54:00Z">
        <w:r>
          <w:rPr>
            <w:rFonts w:hint="eastAsia"/>
          </w:rPr>
          <w:t>c-</w:t>
        </w:r>
        <w:r>
          <w:t>&gt;</w:t>
        </w:r>
        <w:r>
          <w:rPr>
            <w:rFonts w:hint="eastAsia"/>
          </w:rPr>
          <w:t>s</w:t>
        </w:r>
      </w:ins>
    </w:p>
    <w:p w:rsidR="00783C34" w:rsidRDefault="00783C34" w:rsidP="00783C34">
      <w:pPr>
        <w:rPr>
          <w:ins w:id="1337" w:author="x64" w:date="2015-01-06T13:54:00Z"/>
        </w:rPr>
      </w:pPr>
      <w:ins w:id="1338" w:author="x64" w:date="2015-01-06T13:54:00Z">
        <w:r>
          <w:rPr>
            <w:rFonts w:hint="eastAsia"/>
          </w:rPr>
          <w:t xml:space="preserve">  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7"/>
        <w:gridCol w:w="1536"/>
        <w:gridCol w:w="2684"/>
        <w:gridCol w:w="3125"/>
      </w:tblGrid>
      <w:tr w:rsidR="00A075F1" w:rsidRPr="00225C3C" w:rsidTr="007B5975">
        <w:trPr>
          <w:ins w:id="1339" w:author="x64" w:date="2015-01-06T13:54:00Z"/>
        </w:trPr>
        <w:tc>
          <w:tcPr>
            <w:tcW w:w="1202" w:type="dxa"/>
            <w:vMerge w:val="restart"/>
            <w:vAlign w:val="center"/>
          </w:tcPr>
          <w:p w:rsidR="00A075F1" w:rsidRDefault="00A075F1" w:rsidP="007B5975">
            <w:pPr>
              <w:spacing w:line="360" w:lineRule="auto"/>
              <w:jc w:val="center"/>
              <w:rPr>
                <w:ins w:id="1340" w:author="x64" w:date="2015-01-06T13:54:00Z"/>
                <w:b/>
                <w:sz w:val="24"/>
                <w:szCs w:val="24"/>
              </w:rPr>
            </w:pPr>
            <w:ins w:id="1341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79" w:type="dxa"/>
          </w:tcPr>
          <w:p w:rsidR="00A075F1" w:rsidRPr="00225C3C" w:rsidRDefault="00A075F1" w:rsidP="007B5975">
            <w:pPr>
              <w:spacing w:line="360" w:lineRule="auto"/>
              <w:rPr>
                <w:ins w:id="1342" w:author="x64" w:date="2015-01-06T13:54:00Z"/>
                <w:b/>
                <w:sz w:val="24"/>
                <w:szCs w:val="24"/>
              </w:rPr>
            </w:pPr>
            <w:ins w:id="1343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3" w:type="dxa"/>
          </w:tcPr>
          <w:p w:rsidR="00A075F1" w:rsidRPr="00225C3C" w:rsidRDefault="00A075F1" w:rsidP="007B5975">
            <w:pPr>
              <w:spacing w:line="360" w:lineRule="auto"/>
              <w:rPr>
                <w:ins w:id="1344" w:author="x64" w:date="2015-01-06T13:54:00Z"/>
                <w:b/>
                <w:sz w:val="24"/>
                <w:szCs w:val="24"/>
              </w:rPr>
            </w:pPr>
            <w:ins w:id="1345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58" w:type="dxa"/>
          </w:tcPr>
          <w:p w:rsidR="00A075F1" w:rsidRPr="00225C3C" w:rsidRDefault="00A075F1" w:rsidP="007B5975">
            <w:pPr>
              <w:spacing w:line="360" w:lineRule="auto"/>
              <w:rPr>
                <w:ins w:id="1346" w:author="x64" w:date="2015-01-06T13:54:00Z"/>
                <w:b/>
                <w:sz w:val="24"/>
                <w:szCs w:val="24"/>
              </w:rPr>
            </w:pPr>
            <w:ins w:id="1347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A075F1" w:rsidTr="007B5975">
        <w:trPr>
          <w:ins w:id="1348" w:author="x64" w:date="2015-01-06T13:54:00Z"/>
        </w:trPr>
        <w:tc>
          <w:tcPr>
            <w:tcW w:w="1202" w:type="dxa"/>
            <w:vMerge/>
          </w:tcPr>
          <w:p w:rsidR="00A075F1" w:rsidRDefault="00A075F1" w:rsidP="007B5975">
            <w:pPr>
              <w:spacing w:line="360" w:lineRule="auto"/>
              <w:rPr>
                <w:ins w:id="1349" w:author="x64" w:date="2015-01-06T13:54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A075F1" w:rsidRPr="0026325C" w:rsidRDefault="0026325C" w:rsidP="007B5975">
            <w:pPr>
              <w:spacing w:line="360" w:lineRule="auto"/>
              <w:rPr>
                <w:ins w:id="1350" w:author="x64" w:date="2015-01-06T13:54:00Z"/>
                <w:sz w:val="24"/>
                <w:szCs w:val="24"/>
              </w:rPr>
            </w:pPr>
            <w:ins w:id="1351" w:author="x64" w:date="2015-01-06T13:55:00Z">
              <w:r w:rsidRPr="0026325C">
                <w:rPr>
                  <w:rFonts w:ascii="宋体" w:eastAsia="宋体" w:cs="宋体"/>
                  <w:kern w:val="0"/>
                  <w:sz w:val="24"/>
                  <w:szCs w:val="24"/>
                  <w:lang w:val="zh-CN"/>
                  <w:rPrChange w:id="1352" w:author="x64" w:date="2015-01-06T13:56:00Z">
                    <w:rPr>
                      <w:rFonts w:ascii="宋体" w:eastAsia="宋体" w:cs="宋体"/>
                      <w:kern w:val="0"/>
                      <w:sz w:val="18"/>
                      <w:szCs w:val="18"/>
                      <w:lang w:val="zh-CN"/>
                    </w:rPr>
                  </w:rPrChange>
                </w:rPr>
                <w:t>devicetoken</w:t>
              </w:r>
            </w:ins>
          </w:p>
        </w:tc>
        <w:tc>
          <w:tcPr>
            <w:tcW w:w="2783" w:type="dxa"/>
          </w:tcPr>
          <w:p w:rsidR="00A075F1" w:rsidRDefault="001D45CA" w:rsidP="007B5975">
            <w:pPr>
              <w:spacing w:line="360" w:lineRule="auto"/>
              <w:rPr>
                <w:ins w:id="1353" w:author="x64" w:date="2015-01-06T13:54:00Z"/>
                <w:rFonts w:ascii="微软雅黑" w:eastAsia="微软雅黑" w:hAnsi="微软雅黑"/>
                <w:iCs/>
                <w:sz w:val="18"/>
                <w:szCs w:val="18"/>
              </w:rPr>
            </w:pPr>
            <w:ins w:id="1354" w:author="x64" w:date="2015-01-06T13:56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IOS</w:t>
              </w:r>
            </w:ins>
            <w:ins w:id="1355" w:author="x64" w:date="2015-01-06T13:5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设备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token值</w:t>
              </w:r>
            </w:ins>
          </w:p>
        </w:tc>
        <w:tc>
          <w:tcPr>
            <w:tcW w:w="3258" w:type="dxa"/>
          </w:tcPr>
          <w:p w:rsidR="00A075F1" w:rsidRDefault="00A075F1" w:rsidP="007B5975">
            <w:pPr>
              <w:spacing w:line="360" w:lineRule="auto"/>
              <w:rPr>
                <w:ins w:id="1356" w:author="x64" w:date="2015-01-06T13:54:00Z"/>
                <w:sz w:val="24"/>
                <w:szCs w:val="24"/>
              </w:rPr>
            </w:pPr>
            <w:ins w:id="1357" w:author="x64" w:date="2015-01-06T13:54:00Z">
              <w:r>
                <w:rPr>
                  <w:sz w:val="24"/>
                  <w:szCs w:val="24"/>
                </w:rPr>
                <w:t>1</w:t>
              </w:r>
            </w:ins>
          </w:p>
        </w:tc>
      </w:tr>
      <w:tr w:rsidR="00A075F1" w:rsidTr="007B5975">
        <w:trPr>
          <w:ins w:id="1358" w:author="x64" w:date="2015-01-06T13:55:00Z"/>
        </w:trPr>
        <w:tc>
          <w:tcPr>
            <w:tcW w:w="1202" w:type="dxa"/>
            <w:vMerge/>
          </w:tcPr>
          <w:p w:rsidR="00A075F1" w:rsidRDefault="00A075F1" w:rsidP="007B5975">
            <w:pPr>
              <w:spacing w:line="360" w:lineRule="auto"/>
              <w:rPr>
                <w:ins w:id="1359" w:author="x64" w:date="2015-01-06T13:55:00Z"/>
                <w:sz w:val="24"/>
                <w:szCs w:val="24"/>
              </w:rPr>
            </w:pPr>
          </w:p>
        </w:tc>
        <w:tc>
          <w:tcPr>
            <w:tcW w:w="1279" w:type="dxa"/>
          </w:tcPr>
          <w:p w:rsidR="00A075F1" w:rsidRPr="0026325C" w:rsidRDefault="0026325C" w:rsidP="007B5975">
            <w:pPr>
              <w:spacing w:line="360" w:lineRule="auto"/>
              <w:rPr>
                <w:ins w:id="1360" w:author="x64" w:date="2015-01-06T13:55:00Z"/>
                <w:sz w:val="24"/>
                <w:szCs w:val="24"/>
              </w:rPr>
            </w:pPr>
            <w:ins w:id="1361" w:author="x64" w:date="2015-01-06T13:55:00Z">
              <w:r w:rsidRPr="0026325C">
                <w:rPr>
                  <w:rFonts w:ascii="宋体" w:eastAsia="宋体" w:cs="宋体"/>
                  <w:kern w:val="0"/>
                  <w:sz w:val="24"/>
                  <w:szCs w:val="24"/>
                  <w:lang w:val="zh-CN"/>
                  <w:rPrChange w:id="1362" w:author="x64" w:date="2015-01-06T13:56:00Z">
                    <w:rPr>
                      <w:rFonts w:ascii="宋体" w:eastAsia="宋体" w:cs="宋体"/>
                      <w:kern w:val="0"/>
                      <w:sz w:val="18"/>
                      <w:szCs w:val="18"/>
                      <w:lang w:val="zh-CN"/>
                    </w:rPr>
                  </w:rPrChange>
                </w:rPr>
                <w:t>devid</w:t>
              </w:r>
            </w:ins>
          </w:p>
        </w:tc>
        <w:tc>
          <w:tcPr>
            <w:tcW w:w="2783" w:type="dxa"/>
          </w:tcPr>
          <w:p w:rsidR="00A075F1" w:rsidRDefault="001D45CA" w:rsidP="007B5975">
            <w:pPr>
              <w:spacing w:line="360" w:lineRule="auto"/>
              <w:rPr>
                <w:ins w:id="1363" w:author="x64" w:date="2015-01-06T13:55:00Z"/>
                <w:rFonts w:ascii="微软雅黑" w:eastAsia="微软雅黑" w:hAnsi="微软雅黑"/>
                <w:iCs/>
                <w:sz w:val="18"/>
                <w:szCs w:val="18"/>
              </w:rPr>
            </w:pPr>
            <w:ins w:id="1364" w:author="x64" w:date="2015-01-06T13:57:00Z">
              <w:r>
                <w:rPr>
                  <w:rFonts w:ascii="微软雅黑" w:eastAsia="微软雅黑" w:hAnsi="微软雅黑" w:hint="eastAsia"/>
                  <w:iCs/>
                  <w:sz w:val="18"/>
                  <w:szCs w:val="18"/>
                </w:rPr>
                <w:t>IOS设备</w:t>
              </w:r>
              <w:r>
                <w:rPr>
                  <w:rFonts w:ascii="微软雅黑" w:eastAsia="微软雅黑" w:hAnsi="微软雅黑"/>
                  <w:iCs/>
                  <w:sz w:val="18"/>
                  <w:szCs w:val="18"/>
                </w:rPr>
                <w:t>id</w:t>
              </w:r>
            </w:ins>
          </w:p>
        </w:tc>
        <w:tc>
          <w:tcPr>
            <w:tcW w:w="3258" w:type="dxa"/>
          </w:tcPr>
          <w:p w:rsidR="00A075F1" w:rsidRDefault="00114026" w:rsidP="007B5975">
            <w:pPr>
              <w:spacing w:line="360" w:lineRule="auto"/>
              <w:rPr>
                <w:ins w:id="1365" w:author="x64" w:date="2015-01-06T13:55:00Z"/>
                <w:sz w:val="24"/>
                <w:szCs w:val="24"/>
              </w:rPr>
            </w:pPr>
            <w:ins w:id="1366" w:author="x64" w:date="2015-01-06T14:06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783C34" w:rsidRDefault="00783C34" w:rsidP="00783C34">
      <w:pPr>
        <w:rPr>
          <w:ins w:id="1367" w:author="x64" w:date="2015-01-06T13:54:00Z"/>
          <w:b/>
          <w:bCs/>
          <w:sz w:val="32"/>
          <w:szCs w:val="32"/>
        </w:rPr>
      </w:pPr>
    </w:p>
    <w:p w:rsidR="00783C34" w:rsidRDefault="00783C34" w:rsidP="00783C34">
      <w:pPr>
        <w:rPr>
          <w:ins w:id="1368" w:author="x64" w:date="2015-01-06T13:54:00Z"/>
        </w:rPr>
      </w:pPr>
      <w:ins w:id="1369" w:author="x64" w:date="2015-01-06T13:54:00Z">
        <w:r>
          <w:t>s-&gt;c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66"/>
        <w:gridCol w:w="2788"/>
        <w:gridCol w:w="3265"/>
      </w:tblGrid>
      <w:tr w:rsidR="00783C34" w:rsidRPr="00225C3C" w:rsidTr="007B5975">
        <w:trPr>
          <w:ins w:id="1370" w:author="x64" w:date="2015-01-06T13:54:00Z"/>
        </w:trPr>
        <w:tc>
          <w:tcPr>
            <w:tcW w:w="1203" w:type="dxa"/>
            <w:vMerge w:val="restart"/>
            <w:vAlign w:val="center"/>
          </w:tcPr>
          <w:p w:rsidR="00783C34" w:rsidRDefault="00783C34" w:rsidP="007B5975">
            <w:pPr>
              <w:spacing w:line="360" w:lineRule="auto"/>
              <w:jc w:val="center"/>
              <w:rPr>
                <w:ins w:id="1371" w:author="x64" w:date="2015-01-06T13:54:00Z"/>
                <w:b/>
                <w:sz w:val="24"/>
                <w:szCs w:val="24"/>
              </w:rPr>
            </w:pPr>
            <w:ins w:id="1372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data</w:t>
              </w:r>
            </w:ins>
          </w:p>
        </w:tc>
        <w:tc>
          <w:tcPr>
            <w:tcW w:w="1266" w:type="dxa"/>
          </w:tcPr>
          <w:p w:rsidR="00783C34" w:rsidRPr="00225C3C" w:rsidRDefault="00783C34" w:rsidP="007B5975">
            <w:pPr>
              <w:spacing w:line="360" w:lineRule="auto"/>
              <w:rPr>
                <w:ins w:id="1373" w:author="x64" w:date="2015-01-06T13:54:00Z"/>
                <w:b/>
                <w:sz w:val="24"/>
                <w:szCs w:val="24"/>
              </w:rPr>
            </w:pPr>
            <w:ins w:id="1374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属性</w:t>
              </w:r>
              <w:r>
                <w:rPr>
                  <w:rFonts w:hint="eastAsia"/>
                  <w:b/>
                  <w:sz w:val="24"/>
                  <w:szCs w:val="24"/>
                </w:rPr>
                <w:t>ID</w:t>
              </w:r>
            </w:ins>
          </w:p>
        </w:tc>
        <w:tc>
          <w:tcPr>
            <w:tcW w:w="2788" w:type="dxa"/>
          </w:tcPr>
          <w:p w:rsidR="00783C34" w:rsidRPr="00225C3C" w:rsidRDefault="00783C34" w:rsidP="007B5975">
            <w:pPr>
              <w:spacing w:line="360" w:lineRule="auto"/>
              <w:rPr>
                <w:ins w:id="1375" w:author="x64" w:date="2015-01-06T13:54:00Z"/>
                <w:b/>
                <w:sz w:val="24"/>
                <w:szCs w:val="24"/>
              </w:rPr>
            </w:pPr>
            <w:ins w:id="1376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名称</w:t>
              </w:r>
            </w:ins>
          </w:p>
        </w:tc>
        <w:tc>
          <w:tcPr>
            <w:tcW w:w="3265" w:type="dxa"/>
          </w:tcPr>
          <w:p w:rsidR="00783C34" w:rsidRPr="00225C3C" w:rsidRDefault="00783C34" w:rsidP="007B5975">
            <w:pPr>
              <w:spacing w:line="360" w:lineRule="auto"/>
              <w:rPr>
                <w:ins w:id="1377" w:author="x64" w:date="2015-01-06T13:54:00Z"/>
                <w:b/>
                <w:sz w:val="24"/>
                <w:szCs w:val="24"/>
              </w:rPr>
            </w:pPr>
            <w:ins w:id="1378" w:author="x64" w:date="2015-01-06T13:54:00Z">
              <w:r>
                <w:rPr>
                  <w:rFonts w:hint="eastAsia"/>
                  <w:b/>
                  <w:sz w:val="24"/>
                  <w:szCs w:val="24"/>
                </w:rPr>
                <w:t>备注</w:t>
              </w:r>
            </w:ins>
          </w:p>
        </w:tc>
      </w:tr>
      <w:tr w:rsidR="00783C34" w:rsidTr="007B5975">
        <w:trPr>
          <w:ins w:id="1379" w:author="x64" w:date="2015-01-06T13:54:00Z"/>
        </w:trPr>
        <w:tc>
          <w:tcPr>
            <w:tcW w:w="1203" w:type="dxa"/>
            <w:vMerge/>
          </w:tcPr>
          <w:p w:rsidR="00783C34" w:rsidRDefault="00783C34" w:rsidP="007B5975">
            <w:pPr>
              <w:spacing w:line="360" w:lineRule="auto"/>
              <w:rPr>
                <w:ins w:id="1380" w:author="x64" w:date="2015-01-06T13:54:00Z"/>
                <w:sz w:val="24"/>
                <w:szCs w:val="24"/>
              </w:rPr>
            </w:pPr>
          </w:p>
        </w:tc>
        <w:tc>
          <w:tcPr>
            <w:tcW w:w="1266" w:type="dxa"/>
          </w:tcPr>
          <w:p w:rsidR="00783C34" w:rsidRDefault="00783C34" w:rsidP="007B5975">
            <w:pPr>
              <w:spacing w:line="360" w:lineRule="auto"/>
              <w:rPr>
                <w:ins w:id="1381" w:author="x64" w:date="2015-01-06T13:54:00Z"/>
                <w:sz w:val="24"/>
                <w:szCs w:val="24"/>
              </w:rPr>
            </w:pPr>
          </w:p>
        </w:tc>
        <w:tc>
          <w:tcPr>
            <w:tcW w:w="2788" w:type="dxa"/>
          </w:tcPr>
          <w:p w:rsidR="00783C34" w:rsidRDefault="00783C34">
            <w:pPr>
              <w:tabs>
                <w:tab w:val="left" w:pos="802"/>
              </w:tabs>
              <w:spacing w:line="360" w:lineRule="auto"/>
              <w:rPr>
                <w:ins w:id="1382" w:author="x64" w:date="2015-01-06T13:54:00Z"/>
                <w:sz w:val="24"/>
                <w:szCs w:val="24"/>
              </w:rPr>
            </w:pPr>
            <w:ins w:id="1383" w:author="x64" w:date="2015-01-06T13:54:00Z">
              <w:r>
                <w:rPr>
                  <w:sz w:val="24"/>
                  <w:szCs w:val="24"/>
                </w:rPr>
                <w:tab/>
              </w:r>
            </w:ins>
          </w:p>
        </w:tc>
        <w:tc>
          <w:tcPr>
            <w:tcW w:w="3265" w:type="dxa"/>
          </w:tcPr>
          <w:p w:rsidR="00783C34" w:rsidRDefault="00783C34" w:rsidP="007B5975">
            <w:pPr>
              <w:spacing w:line="360" w:lineRule="auto"/>
              <w:rPr>
                <w:ins w:id="1384" w:author="x64" w:date="2015-01-06T13:54:00Z"/>
                <w:sz w:val="24"/>
                <w:szCs w:val="24"/>
              </w:rPr>
            </w:pPr>
            <w:ins w:id="1385" w:author="x64" w:date="2015-01-06T13:54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</w:p>
        </w:tc>
      </w:tr>
    </w:tbl>
    <w:p w:rsidR="00783C34" w:rsidRPr="00783C34" w:rsidRDefault="00783C34">
      <w:pPr>
        <w:rPr>
          <w:ins w:id="1386" w:author="x64" w:date="2015-01-06T13:53:00Z"/>
          <w:rPrChange w:id="1387" w:author="x64" w:date="2015-01-06T13:54:00Z">
            <w:rPr>
              <w:ins w:id="1388" w:author="x64" w:date="2015-01-06T13:53:00Z"/>
            </w:rPr>
          </w:rPrChange>
        </w:rPr>
        <w:pPrChange w:id="1389" w:author="x64" w:date="2015-01-06T13:54:00Z">
          <w:pPr>
            <w:pStyle w:val="2"/>
            <w:numPr>
              <w:ilvl w:val="0"/>
              <w:numId w:val="0"/>
            </w:numPr>
            <w:ind w:left="0" w:firstLine="0"/>
          </w:pPr>
        </w:pPrChange>
      </w:pPr>
    </w:p>
    <w:p w:rsidR="00783C34" w:rsidRPr="006010E0" w:rsidRDefault="00783C34" w:rsidP="00C90737"/>
    <w:sectPr w:rsidR="00783C34" w:rsidRPr="006010E0" w:rsidSect="00CD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AE1" w:rsidRDefault="00842AE1" w:rsidP="004A099E">
      <w:r>
        <w:separator/>
      </w:r>
    </w:p>
  </w:endnote>
  <w:endnote w:type="continuationSeparator" w:id="0">
    <w:p w:rsidR="00842AE1" w:rsidRDefault="00842AE1" w:rsidP="004A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C21" w:rsidRDefault="00DE7C21" w:rsidP="005B0585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E7C21" w:rsidRDefault="00DE7C21" w:rsidP="005B058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C21" w:rsidRPr="00E52588" w:rsidRDefault="00DE7C21" w:rsidP="005B058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267A0">
      <w:rPr>
        <w:noProof/>
        <w:kern w:val="0"/>
        <w:szCs w:val="21"/>
      </w:rPr>
      <w:t>21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267A0">
      <w:rPr>
        <w:noProof/>
        <w:kern w:val="0"/>
        <w:szCs w:val="21"/>
      </w:rPr>
      <w:t>74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AE1" w:rsidRDefault="00842AE1" w:rsidP="004A099E">
      <w:r>
        <w:separator/>
      </w:r>
    </w:p>
  </w:footnote>
  <w:footnote w:type="continuationSeparator" w:id="0">
    <w:p w:rsidR="00842AE1" w:rsidRDefault="00842AE1" w:rsidP="004A0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C21" w:rsidRDefault="00DE7C21" w:rsidP="005B0585">
    <w:pPr>
      <w:pStyle w:val="a3"/>
      <w:jc w:val="both"/>
    </w:pPr>
    <w:r>
      <w:rPr>
        <w:rFonts w:hint="eastAsia"/>
      </w:rPr>
      <w:tab/>
    </w:r>
    <w:r>
      <w:rPr>
        <w:rFonts w:hint="eastAsia"/>
      </w:rPr>
      <w:t>家用服务器通讯协议</w:t>
    </w:r>
    <w:r>
      <w:rPr>
        <w:rFonts w:hint="eastAsia"/>
      </w:rPr>
      <w:tab/>
    </w:r>
    <w:r>
      <w:rPr>
        <w:rFonts w:hint="eastAsia"/>
      </w:rPr>
      <w:t>内部资料，禁止外传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7CDB"/>
    <w:multiLevelType w:val="hybridMultilevel"/>
    <w:tmpl w:val="98F0BDF8"/>
    <w:lvl w:ilvl="0" w:tplc="B6EE607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C38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64">
    <w15:presenceInfo w15:providerId="None" w15:userId="x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3C"/>
    <w:rsid w:val="0000639C"/>
    <w:rsid w:val="00011183"/>
    <w:rsid w:val="000244B7"/>
    <w:rsid w:val="00033D3F"/>
    <w:rsid w:val="000349F9"/>
    <w:rsid w:val="00040956"/>
    <w:rsid w:val="00044929"/>
    <w:rsid w:val="0004565B"/>
    <w:rsid w:val="0005786D"/>
    <w:rsid w:val="00060278"/>
    <w:rsid w:val="00060988"/>
    <w:rsid w:val="000631E9"/>
    <w:rsid w:val="00063F95"/>
    <w:rsid w:val="00064FC6"/>
    <w:rsid w:val="00065729"/>
    <w:rsid w:val="00066C30"/>
    <w:rsid w:val="000748DC"/>
    <w:rsid w:val="000960A4"/>
    <w:rsid w:val="000966B7"/>
    <w:rsid w:val="000A16DB"/>
    <w:rsid w:val="000A6E17"/>
    <w:rsid w:val="000A75DF"/>
    <w:rsid w:val="000B0D28"/>
    <w:rsid w:val="000B36D0"/>
    <w:rsid w:val="000B7F1A"/>
    <w:rsid w:val="000C5BE4"/>
    <w:rsid w:val="000C67B8"/>
    <w:rsid w:val="000D5DDE"/>
    <w:rsid w:val="000E0013"/>
    <w:rsid w:val="000E0F32"/>
    <w:rsid w:val="000E7DF2"/>
    <w:rsid w:val="00102918"/>
    <w:rsid w:val="00102E98"/>
    <w:rsid w:val="001060F6"/>
    <w:rsid w:val="00113C42"/>
    <w:rsid w:val="00114026"/>
    <w:rsid w:val="0011459D"/>
    <w:rsid w:val="00117DBB"/>
    <w:rsid w:val="00124644"/>
    <w:rsid w:val="0012484D"/>
    <w:rsid w:val="001256D0"/>
    <w:rsid w:val="00125BD4"/>
    <w:rsid w:val="00127FCA"/>
    <w:rsid w:val="00135B57"/>
    <w:rsid w:val="00137367"/>
    <w:rsid w:val="00137402"/>
    <w:rsid w:val="001468EB"/>
    <w:rsid w:val="00146EC3"/>
    <w:rsid w:val="00154001"/>
    <w:rsid w:val="00171DCA"/>
    <w:rsid w:val="0017338B"/>
    <w:rsid w:val="00177631"/>
    <w:rsid w:val="00181DDB"/>
    <w:rsid w:val="001822B7"/>
    <w:rsid w:val="00186F5D"/>
    <w:rsid w:val="001906E2"/>
    <w:rsid w:val="001951B8"/>
    <w:rsid w:val="001975B9"/>
    <w:rsid w:val="001A27A6"/>
    <w:rsid w:val="001A3A91"/>
    <w:rsid w:val="001B0B1A"/>
    <w:rsid w:val="001D401C"/>
    <w:rsid w:val="001D45CA"/>
    <w:rsid w:val="001E5AFF"/>
    <w:rsid w:val="001E7E1B"/>
    <w:rsid w:val="001F10B9"/>
    <w:rsid w:val="001F21AA"/>
    <w:rsid w:val="001F2A67"/>
    <w:rsid w:val="001F2D57"/>
    <w:rsid w:val="00207389"/>
    <w:rsid w:val="002135BB"/>
    <w:rsid w:val="002158F5"/>
    <w:rsid w:val="0022185D"/>
    <w:rsid w:val="00227830"/>
    <w:rsid w:val="002304E8"/>
    <w:rsid w:val="00231103"/>
    <w:rsid w:val="00235AF7"/>
    <w:rsid w:val="0024223B"/>
    <w:rsid w:val="00244DCC"/>
    <w:rsid w:val="0026325C"/>
    <w:rsid w:val="002647A9"/>
    <w:rsid w:val="00267934"/>
    <w:rsid w:val="00271FE2"/>
    <w:rsid w:val="00274B79"/>
    <w:rsid w:val="0027742A"/>
    <w:rsid w:val="00280471"/>
    <w:rsid w:val="00282A6D"/>
    <w:rsid w:val="0028531D"/>
    <w:rsid w:val="00285BED"/>
    <w:rsid w:val="00287A71"/>
    <w:rsid w:val="0029111E"/>
    <w:rsid w:val="0029420E"/>
    <w:rsid w:val="002A1588"/>
    <w:rsid w:val="002A5C8B"/>
    <w:rsid w:val="002B0B9C"/>
    <w:rsid w:val="002D1204"/>
    <w:rsid w:val="002D19B8"/>
    <w:rsid w:val="002D3D28"/>
    <w:rsid w:val="002D5F2A"/>
    <w:rsid w:val="002E1460"/>
    <w:rsid w:val="002E29F0"/>
    <w:rsid w:val="002F01DA"/>
    <w:rsid w:val="003065A5"/>
    <w:rsid w:val="00330B40"/>
    <w:rsid w:val="00346BEC"/>
    <w:rsid w:val="003529B6"/>
    <w:rsid w:val="0035328C"/>
    <w:rsid w:val="003564DA"/>
    <w:rsid w:val="00357F5F"/>
    <w:rsid w:val="003604AF"/>
    <w:rsid w:val="00362C0E"/>
    <w:rsid w:val="00365ED4"/>
    <w:rsid w:val="00374002"/>
    <w:rsid w:val="003827E4"/>
    <w:rsid w:val="00390A8D"/>
    <w:rsid w:val="0039255F"/>
    <w:rsid w:val="0039668D"/>
    <w:rsid w:val="003967A6"/>
    <w:rsid w:val="003A5E41"/>
    <w:rsid w:val="003B7AD6"/>
    <w:rsid w:val="003D0CD3"/>
    <w:rsid w:val="003D3129"/>
    <w:rsid w:val="003D774F"/>
    <w:rsid w:val="003E137A"/>
    <w:rsid w:val="003E3ABD"/>
    <w:rsid w:val="003F0C40"/>
    <w:rsid w:val="003F0E16"/>
    <w:rsid w:val="00405154"/>
    <w:rsid w:val="0041010A"/>
    <w:rsid w:val="00410C24"/>
    <w:rsid w:val="00411C61"/>
    <w:rsid w:val="00412C06"/>
    <w:rsid w:val="00434C50"/>
    <w:rsid w:val="00435457"/>
    <w:rsid w:val="004354F3"/>
    <w:rsid w:val="00440EDF"/>
    <w:rsid w:val="00451461"/>
    <w:rsid w:val="00451E74"/>
    <w:rsid w:val="00466768"/>
    <w:rsid w:val="004755C0"/>
    <w:rsid w:val="00475DDC"/>
    <w:rsid w:val="00482BDB"/>
    <w:rsid w:val="004831F8"/>
    <w:rsid w:val="004872CA"/>
    <w:rsid w:val="004919C3"/>
    <w:rsid w:val="004A099E"/>
    <w:rsid w:val="004A426B"/>
    <w:rsid w:val="004A686B"/>
    <w:rsid w:val="004D28D1"/>
    <w:rsid w:val="004E1243"/>
    <w:rsid w:val="004E38EF"/>
    <w:rsid w:val="004E5739"/>
    <w:rsid w:val="004F1A8A"/>
    <w:rsid w:val="004F5BA5"/>
    <w:rsid w:val="005071D8"/>
    <w:rsid w:val="00511ED6"/>
    <w:rsid w:val="00517606"/>
    <w:rsid w:val="005176E5"/>
    <w:rsid w:val="0052320F"/>
    <w:rsid w:val="00525717"/>
    <w:rsid w:val="00533120"/>
    <w:rsid w:val="00536EB8"/>
    <w:rsid w:val="00541ADB"/>
    <w:rsid w:val="005460EB"/>
    <w:rsid w:val="0055443F"/>
    <w:rsid w:val="00567570"/>
    <w:rsid w:val="0057111C"/>
    <w:rsid w:val="00593BD8"/>
    <w:rsid w:val="00596A4F"/>
    <w:rsid w:val="005971CA"/>
    <w:rsid w:val="005A1991"/>
    <w:rsid w:val="005A672B"/>
    <w:rsid w:val="005B0585"/>
    <w:rsid w:val="005B1317"/>
    <w:rsid w:val="005C02D4"/>
    <w:rsid w:val="005C06BA"/>
    <w:rsid w:val="005C595F"/>
    <w:rsid w:val="005D13E4"/>
    <w:rsid w:val="005D3853"/>
    <w:rsid w:val="005D7F2D"/>
    <w:rsid w:val="005E1C92"/>
    <w:rsid w:val="005F5A26"/>
    <w:rsid w:val="006010E0"/>
    <w:rsid w:val="00601265"/>
    <w:rsid w:val="0060725F"/>
    <w:rsid w:val="00610B4A"/>
    <w:rsid w:val="006113A1"/>
    <w:rsid w:val="00617535"/>
    <w:rsid w:val="0062159C"/>
    <w:rsid w:val="0063478B"/>
    <w:rsid w:val="00640B9C"/>
    <w:rsid w:val="00645D83"/>
    <w:rsid w:val="006472D9"/>
    <w:rsid w:val="00652BCC"/>
    <w:rsid w:val="00653816"/>
    <w:rsid w:val="0065661B"/>
    <w:rsid w:val="0065749C"/>
    <w:rsid w:val="00664CBA"/>
    <w:rsid w:val="00667E2F"/>
    <w:rsid w:val="006753EF"/>
    <w:rsid w:val="00676A63"/>
    <w:rsid w:val="00682845"/>
    <w:rsid w:val="00687FEE"/>
    <w:rsid w:val="006A02E9"/>
    <w:rsid w:val="006A7321"/>
    <w:rsid w:val="006A77C0"/>
    <w:rsid w:val="006B0133"/>
    <w:rsid w:val="006B15E3"/>
    <w:rsid w:val="006B274D"/>
    <w:rsid w:val="006B3928"/>
    <w:rsid w:val="006B7B65"/>
    <w:rsid w:val="006C28FD"/>
    <w:rsid w:val="006C2F19"/>
    <w:rsid w:val="006C4089"/>
    <w:rsid w:val="006C774F"/>
    <w:rsid w:val="006C7919"/>
    <w:rsid w:val="006D063A"/>
    <w:rsid w:val="006D070C"/>
    <w:rsid w:val="006D66B0"/>
    <w:rsid w:val="006E54EE"/>
    <w:rsid w:val="006E677E"/>
    <w:rsid w:val="006F1FFD"/>
    <w:rsid w:val="006F246E"/>
    <w:rsid w:val="00700D3C"/>
    <w:rsid w:val="0070629C"/>
    <w:rsid w:val="00717F50"/>
    <w:rsid w:val="007267A0"/>
    <w:rsid w:val="007400EE"/>
    <w:rsid w:val="00741E13"/>
    <w:rsid w:val="00743D40"/>
    <w:rsid w:val="00752F23"/>
    <w:rsid w:val="00757669"/>
    <w:rsid w:val="00763041"/>
    <w:rsid w:val="0076449E"/>
    <w:rsid w:val="007726AD"/>
    <w:rsid w:val="00772B84"/>
    <w:rsid w:val="007825C7"/>
    <w:rsid w:val="00783C34"/>
    <w:rsid w:val="00795901"/>
    <w:rsid w:val="007A2667"/>
    <w:rsid w:val="007A317E"/>
    <w:rsid w:val="007A6F3A"/>
    <w:rsid w:val="007B40E6"/>
    <w:rsid w:val="007B5975"/>
    <w:rsid w:val="007B5D0C"/>
    <w:rsid w:val="007C4224"/>
    <w:rsid w:val="007C4CEA"/>
    <w:rsid w:val="007E1E61"/>
    <w:rsid w:val="007E778C"/>
    <w:rsid w:val="007F2754"/>
    <w:rsid w:val="007F5BCB"/>
    <w:rsid w:val="007F6D2F"/>
    <w:rsid w:val="0080048C"/>
    <w:rsid w:val="00807523"/>
    <w:rsid w:val="00811007"/>
    <w:rsid w:val="00811BF5"/>
    <w:rsid w:val="00813171"/>
    <w:rsid w:val="00837447"/>
    <w:rsid w:val="00842AE1"/>
    <w:rsid w:val="00845DAA"/>
    <w:rsid w:val="00855834"/>
    <w:rsid w:val="00866D6E"/>
    <w:rsid w:val="00875A16"/>
    <w:rsid w:val="00885D17"/>
    <w:rsid w:val="00887785"/>
    <w:rsid w:val="00887869"/>
    <w:rsid w:val="0089506E"/>
    <w:rsid w:val="008A7CA3"/>
    <w:rsid w:val="008B207E"/>
    <w:rsid w:val="008B51B7"/>
    <w:rsid w:val="008C1483"/>
    <w:rsid w:val="008C2D0B"/>
    <w:rsid w:val="008D08C7"/>
    <w:rsid w:val="008D0952"/>
    <w:rsid w:val="008D0DA1"/>
    <w:rsid w:val="008D3060"/>
    <w:rsid w:val="008D357E"/>
    <w:rsid w:val="008D65B6"/>
    <w:rsid w:val="008E031E"/>
    <w:rsid w:val="008E1939"/>
    <w:rsid w:val="008F053E"/>
    <w:rsid w:val="008F25F2"/>
    <w:rsid w:val="00907973"/>
    <w:rsid w:val="00925241"/>
    <w:rsid w:val="00931195"/>
    <w:rsid w:val="00931503"/>
    <w:rsid w:val="00933245"/>
    <w:rsid w:val="00940648"/>
    <w:rsid w:val="009419DE"/>
    <w:rsid w:val="00946A6E"/>
    <w:rsid w:val="009507D8"/>
    <w:rsid w:val="00951EFB"/>
    <w:rsid w:val="00961460"/>
    <w:rsid w:val="00961BF3"/>
    <w:rsid w:val="009620BD"/>
    <w:rsid w:val="00971483"/>
    <w:rsid w:val="00973326"/>
    <w:rsid w:val="0098300C"/>
    <w:rsid w:val="0098626D"/>
    <w:rsid w:val="00986910"/>
    <w:rsid w:val="0099398D"/>
    <w:rsid w:val="009A5655"/>
    <w:rsid w:val="009A5DAC"/>
    <w:rsid w:val="009B1812"/>
    <w:rsid w:val="009B1FAD"/>
    <w:rsid w:val="009C75CA"/>
    <w:rsid w:val="009D2BE6"/>
    <w:rsid w:val="009D43E2"/>
    <w:rsid w:val="00A02BA2"/>
    <w:rsid w:val="00A075F1"/>
    <w:rsid w:val="00A12686"/>
    <w:rsid w:val="00A13434"/>
    <w:rsid w:val="00A20184"/>
    <w:rsid w:val="00A2415A"/>
    <w:rsid w:val="00A364A1"/>
    <w:rsid w:val="00A42962"/>
    <w:rsid w:val="00A50846"/>
    <w:rsid w:val="00A54D51"/>
    <w:rsid w:val="00A5519C"/>
    <w:rsid w:val="00A67212"/>
    <w:rsid w:val="00A75262"/>
    <w:rsid w:val="00A80A42"/>
    <w:rsid w:val="00A84005"/>
    <w:rsid w:val="00A85C38"/>
    <w:rsid w:val="00A91C6C"/>
    <w:rsid w:val="00A920E9"/>
    <w:rsid w:val="00A945C9"/>
    <w:rsid w:val="00A94D71"/>
    <w:rsid w:val="00AA5A84"/>
    <w:rsid w:val="00AA61F5"/>
    <w:rsid w:val="00AA62C1"/>
    <w:rsid w:val="00AB06D7"/>
    <w:rsid w:val="00AB3944"/>
    <w:rsid w:val="00AB75EC"/>
    <w:rsid w:val="00AB7712"/>
    <w:rsid w:val="00AB7962"/>
    <w:rsid w:val="00AD13A9"/>
    <w:rsid w:val="00AD13B7"/>
    <w:rsid w:val="00AE4875"/>
    <w:rsid w:val="00AF143D"/>
    <w:rsid w:val="00AF344C"/>
    <w:rsid w:val="00AF6CC3"/>
    <w:rsid w:val="00B04971"/>
    <w:rsid w:val="00B0565C"/>
    <w:rsid w:val="00B20DB4"/>
    <w:rsid w:val="00B22342"/>
    <w:rsid w:val="00B305BE"/>
    <w:rsid w:val="00B35076"/>
    <w:rsid w:val="00B45883"/>
    <w:rsid w:val="00B4669F"/>
    <w:rsid w:val="00B51032"/>
    <w:rsid w:val="00B55CA6"/>
    <w:rsid w:val="00B57DC1"/>
    <w:rsid w:val="00B70A48"/>
    <w:rsid w:val="00B744AB"/>
    <w:rsid w:val="00B74920"/>
    <w:rsid w:val="00B81F85"/>
    <w:rsid w:val="00B85A33"/>
    <w:rsid w:val="00B87104"/>
    <w:rsid w:val="00B90F3A"/>
    <w:rsid w:val="00B90F8D"/>
    <w:rsid w:val="00B95171"/>
    <w:rsid w:val="00B96813"/>
    <w:rsid w:val="00BA7209"/>
    <w:rsid w:val="00BB2799"/>
    <w:rsid w:val="00BC44D1"/>
    <w:rsid w:val="00BD1628"/>
    <w:rsid w:val="00BD3827"/>
    <w:rsid w:val="00BD5D28"/>
    <w:rsid w:val="00BD6D67"/>
    <w:rsid w:val="00C0287D"/>
    <w:rsid w:val="00C04878"/>
    <w:rsid w:val="00C154E8"/>
    <w:rsid w:val="00C15AA7"/>
    <w:rsid w:val="00C348DA"/>
    <w:rsid w:val="00C373E2"/>
    <w:rsid w:val="00C42BB6"/>
    <w:rsid w:val="00C46AFF"/>
    <w:rsid w:val="00C510F1"/>
    <w:rsid w:val="00C556DF"/>
    <w:rsid w:val="00C6295F"/>
    <w:rsid w:val="00C62E53"/>
    <w:rsid w:val="00C64B05"/>
    <w:rsid w:val="00C90737"/>
    <w:rsid w:val="00C97C39"/>
    <w:rsid w:val="00CA08E3"/>
    <w:rsid w:val="00CA3927"/>
    <w:rsid w:val="00CA4A12"/>
    <w:rsid w:val="00CB0DCB"/>
    <w:rsid w:val="00CB4711"/>
    <w:rsid w:val="00CC4EE0"/>
    <w:rsid w:val="00CD7C3C"/>
    <w:rsid w:val="00CF1116"/>
    <w:rsid w:val="00CF33D6"/>
    <w:rsid w:val="00D04E54"/>
    <w:rsid w:val="00D23336"/>
    <w:rsid w:val="00D46EA7"/>
    <w:rsid w:val="00D47D1B"/>
    <w:rsid w:val="00D551A6"/>
    <w:rsid w:val="00D6281A"/>
    <w:rsid w:val="00D70A87"/>
    <w:rsid w:val="00D71DFB"/>
    <w:rsid w:val="00D84896"/>
    <w:rsid w:val="00D915A9"/>
    <w:rsid w:val="00D95363"/>
    <w:rsid w:val="00DA4A47"/>
    <w:rsid w:val="00DB5864"/>
    <w:rsid w:val="00DC4043"/>
    <w:rsid w:val="00DC4056"/>
    <w:rsid w:val="00DD2CDF"/>
    <w:rsid w:val="00DD5581"/>
    <w:rsid w:val="00DD5774"/>
    <w:rsid w:val="00DD5B3E"/>
    <w:rsid w:val="00DE159B"/>
    <w:rsid w:val="00DE7C21"/>
    <w:rsid w:val="00DF33B6"/>
    <w:rsid w:val="00DF47FE"/>
    <w:rsid w:val="00DF54D1"/>
    <w:rsid w:val="00E13005"/>
    <w:rsid w:val="00E15088"/>
    <w:rsid w:val="00E20471"/>
    <w:rsid w:val="00E336A1"/>
    <w:rsid w:val="00E43537"/>
    <w:rsid w:val="00E476DA"/>
    <w:rsid w:val="00E6249B"/>
    <w:rsid w:val="00E65804"/>
    <w:rsid w:val="00E65B24"/>
    <w:rsid w:val="00E661E4"/>
    <w:rsid w:val="00E76059"/>
    <w:rsid w:val="00E8491C"/>
    <w:rsid w:val="00E8563F"/>
    <w:rsid w:val="00E87628"/>
    <w:rsid w:val="00E930B6"/>
    <w:rsid w:val="00E95DA9"/>
    <w:rsid w:val="00EA2767"/>
    <w:rsid w:val="00EA323E"/>
    <w:rsid w:val="00EB0C79"/>
    <w:rsid w:val="00EB65F1"/>
    <w:rsid w:val="00EC4A4E"/>
    <w:rsid w:val="00ED1F4B"/>
    <w:rsid w:val="00ED21BB"/>
    <w:rsid w:val="00EF3BA7"/>
    <w:rsid w:val="00EF57EF"/>
    <w:rsid w:val="00F10DF2"/>
    <w:rsid w:val="00F11C38"/>
    <w:rsid w:val="00F11D5E"/>
    <w:rsid w:val="00F23408"/>
    <w:rsid w:val="00F23D76"/>
    <w:rsid w:val="00F24DEA"/>
    <w:rsid w:val="00F33C9F"/>
    <w:rsid w:val="00F34992"/>
    <w:rsid w:val="00F361DE"/>
    <w:rsid w:val="00F4025A"/>
    <w:rsid w:val="00F50AE4"/>
    <w:rsid w:val="00F50E2D"/>
    <w:rsid w:val="00F604CE"/>
    <w:rsid w:val="00F66277"/>
    <w:rsid w:val="00F667DB"/>
    <w:rsid w:val="00F741F8"/>
    <w:rsid w:val="00F832F0"/>
    <w:rsid w:val="00F86F2E"/>
    <w:rsid w:val="00F915A1"/>
    <w:rsid w:val="00F94FB8"/>
    <w:rsid w:val="00FA15B7"/>
    <w:rsid w:val="00FA2750"/>
    <w:rsid w:val="00FA661F"/>
    <w:rsid w:val="00FB765C"/>
    <w:rsid w:val="00FC3507"/>
    <w:rsid w:val="00FC6F3E"/>
    <w:rsid w:val="00FD4567"/>
    <w:rsid w:val="00FD65C9"/>
    <w:rsid w:val="00FD6CE7"/>
    <w:rsid w:val="00FE48B7"/>
    <w:rsid w:val="00FE6290"/>
    <w:rsid w:val="00FF0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3D069-5DE7-47EB-95CA-28B6EBE4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9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99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99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9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99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99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99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99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99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99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A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99E"/>
    <w:rPr>
      <w:sz w:val="18"/>
      <w:szCs w:val="18"/>
    </w:rPr>
  </w:style>
  <w:style w:type="paragraph" w:styleId="a4">
    <w:name w:val="footer"/>
    <w:basedOn w:val="a"/>
    <w:link w:val="Char0"/>
    <w:unhideWhenUsed/>
    <w:rsid w:val="004A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9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09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09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09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09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09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099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09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099E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4A0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A09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099E"/>
    <w:rPr>
      <w:sz w:val="18"/>
      <w:szCs w:val="18"/>
    </w:rPr>
  </w:style>
  <w:style w:type="paragraph" w:styleId="a7">
    <w:name w:val="List Paragraph"/>
    <w:basedOn w:val="a"/>
    <w:uiPriority w:val="34"/>
    <w:qFormat/>
    <w:rsid w:val="00231103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AD13A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D13A9"/>
    <w:rPr>
      <w:rFonts w:ascii="宋体" w:eastAsia="宋体"/>
      <w:sz w:val="18"/>
      <w:szCs w:val="18"/>
    </w:rPr>
  </w:style>
  <w:style w:type="character" w:styleId="a9">
    <w:name w:val="page number"/>
    <w:basedOn w:val="a0"/>
    <w:rsid w:val="005B0585"/>
  </w:style>
  <w:style w:type="paragraph" w:styleId="aa">
    <w:name w:val="Title"/>
    <w:basedOn w:val="a"/>
    <w:link w:val="Char3"/>
    <w:qFormat/>
    <w:rsid w:val="005B0585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5B0585"/>
    <w:rPr>
      <w:rFonts w:ascii="Arial" w:eastAsia="宋体" w:hAnsi="Arial" w:cs="Arial"/>
      <w:b/>
      <w:bCs/>
      <w:sz w:val="32"/>
      <w:szCs w:val="32"/>
    </w:rPr>
  </w:style>
  <w:style w:type="paragraph" w:customStyle="1" w:styleId="Tabletext">
    <w:name w:val="Tabletext"/>
    <w:basedOn w:val="a"/>
    <w:rsid w:val="005B0585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ab">
    <w:name w:val="封面表格文本"/>
    <w:basedOn w:val="a"/>
    <w:rsid w:val="005B0585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table" w:customStyle="1" w:styleId="10">
    <w:name w:val="网格型1"/>
    <w:basedOn w:val="a1"/>
    <w:next w:val="a5"/>
    <w:uiPriority w:val="59"/>
    <w:rsid w:val="00024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F8BBB-7133-4978-A2D2-5F1EEACF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21514</TotalTime>
  <Pages>74</Pages>
  <Words>4219</Words>
  <Characters>24049</Characters>
  <Application>Microsoft Office Word</Application>
  <DocSecurity>0</DocSecurity>
  <Lines>200</Lines>
  <Paragraphs>56</Paragraphs>
  <ScaleCrop>false</ScaleCrop>
  <Company>Microsoft</Company>
  <LinksUpToDate>false</LinksUpToDate>
  <CharactersWithSpaces>28212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x64</cp:lastModifiedBy>
  <cp:revision>95</cp:revision>
  <dcterms:created xsi:type="dcterms:W3CDTF">2014-11-25T08:04:00Z</dcterms:created>
  <dcterms:modified xsi:type="dcterms:W3CDTF">2015-01-21T08:34:00Z</dcterms:modified>
</cp:coreProperties>
</file>